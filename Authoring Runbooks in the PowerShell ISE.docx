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00929" w14:textId="6D6C0CB5" w:rsidR="00CD732C" w:rsidRDefault="00DF09D7" w:rsidP="00DF09D7">
      <w:pPr>
        <w:pStyle w:val="Heading1"/>
      </w:pPr>
      <w:r>
        <w:t>Authoring</w:t>
      </w:r>
      <w:r w:rsidR="00A47581">
        <w:t xml:space="preserve"> </w:t>
      </w:r>
      <w:r w:rsidR="001F7BBA">
        <w:t xml:space="preserve">Azure Automation </w:t>
      </w:r>
      <w:proofErr w:type="spellStart"/>
      <w:r>
        <w:t>Runbooks</w:t>
      </w:r>
      <w:proofErr w:type="spellEnd"/>
      <w:r>
        <w:t xml:space="preserve"> in the PowerShell ISE</w:t>
      </w:r>
      <w:r w:rsidR="001F7BBA">
        <w:t xml:space="preserve"> – Tools and Tips</w:t>
      </w:r>
    </w:p>
    <w:p w14:paraId="02F0092A" w14:textId="77777777" w:rsidR="00DF09D7" w:rsidRDefault="00DF09D7" w:rsidP="00DF09D7"/>
    <w:p w14:paraId="02F0092B" w14:textId="7EF87CB4" w:rsidR="00DF09D7" w:rsidRDefault="00DF09D7" w:rsidP="00DF09D7">
      <w:r>
        <w:t xml:space="preserve">While </w:t>
      </w:r>
      <w:r w:rsidR="001F7BBA">
        <w:t>Azure Automation</w:t>
      </w:r>
      <w:r>
        <w:t xml:space="preserve"> provides a cool </w:t>
      </w:r>
      <w:hyperlink r:id="rId9" w:history="1">
        <w:r w:rsidRPr="00DF09D7">
          <w:rPr>
            <w:rStyle w:val="Hyperlink"/>
          </w:rPr>
          <w:t xml:space="preserve">web-based </w:t>
        </w:r>
        <w:proofErr w:type="spellStart"/>
        <w:r w:rsidRPr="00DF09D7">
          <w:rPr>
            <w:rStyle w:val="Hyperlink"/>
          </w:rPr>
          <w:t>runbook</w:t>
        </w:r>
        <w:proofErr w:type="spellEnd"/>
        <w:r w:rsidRPr="00DF09D7">
          <w:rPr>
            <w:rStyle w:val="Hyperlink"/>
          </w:rPr>
          <w:t xml:space="preserve"> authoring experience</w:t>
        </w:r>
      </w:hyperlink>
      <w:r>
        <w:t xml:space="preserve"> in the </w:t>
      </w:r>
      <w:r w:rsidR="00CE7013">
        <w:t>Azure portal</w:t>
      </w:r>
      <w:r>
        <w:t xml:space="preserve">, </w:t>
      </w:r>
      <w:r w:rsidR="0021092E">
        <w:t>many folks</w:t>
      </w:r>
      <w:r>
        <w:t xml:space="preserve"> </w:t>
      </w:r>
      <w:r w:rsidR="0021092E">
        <w:t>are</w:t>
      </w:r>
      <w:r>
        <w:t xml:space="preserve"> </w:t>
      </w:r>
      <w:r w:rsidR="0021092E">
        <w:t>more comfortable</w:t>
      </w:r>
      <w:r>
        <w:t xml:space="preserve"> </w:t>
      </w:r>
      <w:r w:rsidR="0021092E">
        <w:t xml:space="preserve">using </w:t>
      </w:r>
      <w:r>
        <w:t>a good old-fashioned</w:t>
      </w:r>
      <w:r w:rsidR="0021092E">
        <w:t xml:space="preserve"> </w:t>
      </w:r>
      <w:r>
        <w:t>tool</w:t>
      </w:r>
      <w:r w:rsidR="0021092E">
        <w:t xml:space="preserve"> they’re already familiar with to write PowerShell – the Windows PowerShell ISE. While in theory it should be very easy to write </w:t>
      </w:r>
      <w:r w:rsidR="00CE7013">
        <w:t xml:space="preserve">Azure Automation </w:t>
      </w:r>
      <w:proofErr w:type="spellStart"/>
      <w:r w:rsidR="0021092E">
        <w:t>runbooks</w:t>
      </w:r>
      <w:proofErr w:type="spellEnd"/>
      <w:r w:rsidR="0021092E">
        <w:t xml:space="preserve"> in the PowerShell ISE since </w:t>
      </w:r>
      <w:proofErr w:type="spellStart"/>
      <w:r w:rsidR="0021092E">
        <w:t>runbooks</w:t>
      </w:r>
      <w:proofErr w:type="spellEnd"/>
      <w:r w:rsidR="0021092E">
        <w:t xml:space="preserve"> are essentially PowerShell </w:t>
      </w:r>
      <w:r w:rsidR="00A06859">
        <w:t>w</w:t>
      </w:r>
      <w:r w:rsidR="0021092E">
        <w:t>orkflows,</w:t>
      </w:r>
      <w:r w:rsidR="00E15F61">
        <w:t xml:space="preserve"> in reality</w:t>
      </w:r>
      <w:r w:rsidR="0021092E">
        <w:t xml:space="preserve"> there are a few </w:t>
      </w:r>
      <w:r w:rsidR="00277105">
        <w:t xml:space="preserve">hiccups </w:t>
      </w:r>
      <w:r w:rsidR="0021092E">
        <w:t xml:space="preserve">one needs to overcome. This blog post will outline those </w:t>
      </w:r>
      <w:r w:rsidR="00BC51C4">
        <w:t xml:space="preserve">hiccups </w:t>
      </w:r>
      <w:r w:rsidR="0021092E">
        <w:t>and explain how you can overcome them to make your PowerShell ISE</w:t>
      </w:r>
      <w:r w:rsidR="007D619C">
        <w:t xml:space="preserve"> into</w:t>
      </w:r>
      <w:r w:rsidR="0021092E">
        <w:t xml:space="preserve"> a lean, mean, </w:t>
      </w:r>
      <w:proofErr w:type="spellStart"/>
      <w:r w:rsidR="0021092E">
        <w:t>runbook</w:t>
      </w:r>
      <w:proofErr w:type="spellEnd"/>
      <w:r w:rsidR="0021092E">
        <w:t>-authoring machine.</w:t>
      </w:r>
      <w:r w:rsidR="001B4B5B">
        <w:t xml:space="preserve"> It also provides </w:t>
      </w:r>
      <w:r w:rsidR="00CE7013">
        <w:t xml:space="preserve">information on the new </w:t>
      </w:r>
      <w:r w:rsidR="00CE7013" w:rsidRPr="002E11C3">
        <w:rPr>
          <w:b/>
        </w:rPr>
        <w:t>Azure Automation Authoring Toolkit</w:t>
      </w:r>
      <w:r w:rsidR="001B4B5B">
        <w:t xml:space="preserve">, </w:t>
      </w:r>
      <w:r w:rsidR="00CE7013">
        <w:t xml:space="preserve">a PowerShell module </w:t>
      </w:r>
      <w:r w:rsidR="001B4B5B">
        <w:t>which</w:t>
      </w:r>
      <w:r w:rsidR="00D64F00">
        <w:t>,</w:t>
      </w:r>
      <w:r w:rsidR="001B4B5B">
        <w:t xml:space="preserve"> </w:t>
      </w:r>
      <w:r w:rsidR="00D64F00">
        <w:t>among</w:t>
      </w:r>
      <w:r w:rsidR="00CE7013">
        <w:t xml:space="preserve"> other things</w:t>
      </w:r>
      <w:r w:rsidR="00D64F00">
        <w:t>,</w:t>
      </w:r>
      <w:r w:rsidR="00CE7013">
        <w:t xml:space="preserve"> </w:t>
      </w:r>
      <w:r w:rsidR="001B4B5B">
        <w:t xml:space="preserve">lets you use the Get-Automation* activities </w:t>
      </w:r>
      <w:commentRangeStart w:id="0"/>
      <w:r w:rsidR="009D217D">
        <w:t xml:space="preserve">(which </w:t>
      </w:r>
      <w:r w:rsidR="001B4B5B">
        <w:t xml:space="preserve">were previously available only in </w:t>
      </w:r>
      <w:r w:rsidR="00CE7013">
        <w:t xml:space="preserve">Azure Automation </w:t>
      </w:r>
      <w:proofErr w:type="spellStart"/>
      <w:r w:rsidR="001B4B5B">
        <w:t>runbooks</w:t>
      </w:r>
      <w:proofErr w:type="spellEnd"/>
      <w:r w:rsidR="009D217D">
        <w:t>)</w:t>
      </w:r>
      <w:r w:rsidR="001B4B5B">
        <w:t xml:space="preserve"> in regular PowerShell. </w:t>
      </w:r>
      <w:commentRangeEnd w:id="0"/>
      <w:r w:rsidR="009D217D">
        <w:rPr>
          <w:rStyle w:val="CommentReference"/>
        </w:rPr>
        <w:commentReference w:id="0"/>
      </w:r>
    </w:p>
    <w:p w14:paraId="02F0092C" w14:textId="77777777" w:rsidR="006F589C" w:rsidRDefault="006F589C" w:rsidP="00DF09D7"/>
    <w:p w14:paraId="02F0092D" w14:textId="77777777" w:rsidR="006F589C" w:rsidRDefault="006F589C" w:rsidP="00DF09D7">
      <w:pPr>
        <w:rPr>
          <w:b/>
        </w:rPr>
      </w:pPr>
      <w:r>
        <w:rPr>
          <w:b/>
        </w:rPr>
        <w:t>The Process</w:t>
      </w:r>
    </w:p>
    <w:p w14:paraId="3F767E4D" w14:textId="3D2DD219" w:rsidR="00635E97" w:rsidRDefault="006F589C" w:rsidP="00DF09D7">
      <w:commentRangeStart w:id="1"/>
      <w:r>
        <w:t xml:space="preserve">Before we </w:t>
      </w:r>
      <w:r w:rsidR="00635E97">
        <w:t>discuss the</w:t>
      </w:r>
      <w:r>
        <w:t xml:space="preserve"> </w:t>
      </w:r>
      <w:r w:rsidR="00A862B9">
        <w:t xml:space="preserve">specifics of </w:t>
      </w:r>
      <w:r>
        <w:t xml:space="preserve">authoring </w:t>
      </w:r>
      <w:proofErr w:type="spellStart"/>
      <w:r>
        <w:t>runbooks</w:t>
      </w:r>
      <w:proofErr w:type="spellEnd"/>
      <w:r>
        <w:t xml:space="preserve"> in the</w:t>
      </w:r>
      <w:r w:rsidR="00635E97">
        <w:t xml:space="preserve"> PowerShell</w:t>
      </w:r>
      <w:r>
        <w:t xml:space="preserve"> ISE, let’s talk about the basic process you’ll want to follow when authoring your </w:t>
      </w:r>
      <w:proofErr w:type="spellStart"/>
      <w:r>
        <w:t>runbooks</w:t>
      </w:r>
      <w:proofErr w:type="spellEnd"/>
      <w:r>
        <w:t xml:space="preserve"> outside of </w:t>
      </w:r>
      <w:r w:rsidR="00137C6B">
        <w:t xml:space="preserve">Azure Automation’s </w:t>
      </w:r>
      <w:r w:rsidR="00A862B9">
        <w:t xml:space="preserve">web-based </w:t>
      </w:r>
      <w:proofErr w:type="spellStart"/>
      <w:r>
        <w:t>runbook</w:t>
      </w:r>
      <w:proofErr w:type="spellEnd"/>
      <w:r>
        <w:t xml:space="preserve"> authoring tool</w:t>
      </w:r>
      <w:commentRangeEnd w:id="1"/>
      <w:r w:rsidR="00E342D0">
        <w:rPr>
          <w:rStyle w:val="CommentReference"/>
        </w:rPr>
        <w:commentReference w:id="1"/>
      </w:r>
      <w:r>
        <w:t xml:space="preserve">. </w:t>
      </w:r>
    </w:p>
    <w:p w14:paraId="02F0092E" w14:textId="3FD83341" w:rsidR="006F589C" w:rsidRDefault="003B5E82" w:rsidP="00DF09D7">
      <w:r>
        <w:t xml:space="preserve">For a new </w:t>
      </w:r>
      <w:proofErr w:type="spellStart"/>
      <w:r>
        <w:t>runbook</w:t>
      </w:r>
      <w:proofErr w:type="spellEnd"/>
      <w:r>
        <w:t xml:space="preserve">, </w:t>
      </w:r>
      <w:r w:rsidR="006F589C">
        <w:t>follows these steps:</w:t>
      </w:r>
    </w:p>
    <w:p w14:paraId="02F0092F" w14:textId="6A27AD38" w:rsidR="006F589C" w:rsidRDefault="006F589C" w:rsidP="006F589C">
      <w:pPr>
        <w:pStyle w:val="ListParagraph"/>
        <w:numPr>
          <w:ilvl w:val="0"/>
          <w:numId w:val="1"/>
        </w:numPr>
      </w:pPr>
      <w:r>
        <w:t xml:space="preserve">Write a PowerShell </w:t>
      </w:r>
      <w:r w:rsidR="006019DA">
        <w:t>W</w:t>
      </w:r>
      <w:r>
        <w:t>orkflow in the ISE</w:t>
      </w:r>
      <w:r w:rsidR="003B5E82">
        <w:t>.</w:t>
      </w:r>
    </w:p>
    <w:p w14:paraId="02F00930" w14:textId="77777777" w:rsidR="006F589C" w:rsidRDefault="006F589C" w:rsidP="006F589C">
      <w:pPr>
        <w:pStyle w:val="ListParagraph"/>
        <w:numPr>
          <w:ilvl w:val="0"/>
          <w:numId w:val="1"/>
        </w:numPr>
      </w:pPr>
      <w:r>
        <w:t>Test the workflow on the local machine</w:t>
      </w:r>
      <w:r w:rsidR="003B5E82">
        <w:t>.</w:t>
      </w:r>
    </w:p>
    <w:p w14:paraId="02F00931" w14:textId="77777777" w:rsidR="006F589C" w:rsidRDefault="006F589C" w:rsidP="006F589C">
      <w:pPr>
        <w:pStyle w:val="ListParagraph"/>
        <w:numPr>
          <w:ilvl w:val="0"/>
          <w:numId w:val="1"/>
        </w:numPr>
      </w:pPr>
      <w:r>
        <w:t>When fully tested, save the workflow as a .ps1 file</w:t>
      </w:r>
      <w:r w:rsidR="003B5E82">
        <w:t>.</w:t>
      </w:r>
    </w:p>
    <w:p w14:paraId="02F00932" w14:textId="0E3C93E6" w:rsidR="006F589C" w:rsidRDefault="006F589C" w:rsidP="006F589C">
      <w:pPr>
        <w:pStyle w:val="ListParagraph"/>
        <w:numPr>
          <w:ilvl w:val="0"/>
          <w:numId w:val="1"/>
        </w:numPr>
      </w:pPr>
      <w:r>
        <w:t xml:space="preserve">Import the .ps1 file into </w:t>
      </w:r>
      <w:r w:rsidR="00137C6B">
        <w:t xml:space="preserve">Azure Automation </w:t>
      </w:r>
      <w:r w:rsidR="00124A8F">
        <w:t xml:space="preserve">as a </w:t>
      </w:r>
      <w:proofErr w:type="spellStart"/>
      <w:r w:rsidR="00124A8F">
        <w:t>runbook</w:t>
      </w:r>
      <w:proofErr w:type="spellEnd"/>
      <w:r w:rsidR="003B5E82">
        <w:t>.</w:t>
      </w:r>
    </w:p>
    <w:p w14:paraId="02F00933" w14:textId="450292B4" w:rsidR="006F589C" w:rsidRDefault="006F589C" w:rsidP="006F589C">
      <w:pPr>
        <w:pStyle w:val="ListParagraph"/>
        <w:numPr>
          <w:ilvl w:val="0"/>
          <w:numId w:val="1"/>
        </w:numPr>
      </w:pPr>
      <w:r>
        <w:t xml:space="preserve">Test the </w:t>
      </w:r>
      <w:proofErr w:type="spellStart"/>
      <w:r>
        <w:t>runbook</w:t>
      </w:r>
      <w:proofErr w:type="spellEnd"/>
      <w:r>
        <w:t xml:space="preserve"> you just imported in the </w:t>
      </w:r>
      <w:r w:rsidR="00137C6B">
        <w:t xml:space="preserve">Azure Automation </w:t>
      </w:r>
      <w:r>
        <w:t>authoring page, using the Test button</w:t>
      </w:r>
      <w:r w:rsidR="003B5E82">
        <w:t>.</w:t>
      </w:r>
    </w:p>
    <w:p w14:paraId="02F00934" w14:textId="0EC2ED6B" w:rsidR="006F589C" w:rsidRDefault="006F589C" w:rsidP="006F589C">
      <w:pPr>
        <w:pStyle w:val="ListParagraph"/>
        <w:numPr>
          <w:ilvl w:val="0"/>
          <w:numId w:val="1"/>
        </w:numPr>
      </w:pPr>
      <w:r>
        <w:t xml:space="preserve">When fully tested, publish the </w:t>
      </w:r>
      <w:proofErr w:type="spellStart"/>
      <w:r>
        <w:t>runbook</w:t>
      </w:r>
      <w:proofErr w:type="spellEnd"/>
      <w:r>
        <w:t xml:space="preserve"> in the </w:t>
      </w:r>
      <w:r w:rsidR="00137C6B">
        <w:t xml:space="preserve">Azure Automation </w:t>
      </w:r>
      <w:r>
        <w:t>authoring page using the Publish button</w:t>
      </w:r>
      <w:r w:rsidR="003B5E82">
        <w:t>.</w:t>
      </w:r>
    </w:p>
    <w:p w14:paraId="02F00935" w14:textId="671AD62B" w:rsidR="003B5E82" w:rsidRDefault="003B5E82" w:rsidP="003B5E82">
      <w:r>
        <w:t xml:space="preserve">If you are attempting to modify an existing </w:t>
      </w:r>
      <w:r w:rsidR="00137C6B">
        <w:t xml:space="preserve">Azure Automation </w:t>
      </w:r>
      <w:proofErr w:type="spellStart"/>
      <w:r>
        <w:t>runbook</w:t>
      </w:r>
      <w:proofErr w:type="spellEnd"/>
      <w:r>
        <w:t xml:space="preserve"> rather than write a new one from scratch, the steps looks like this:</w:t>
      </w:r>
    </w:p>
    <w:p w14:paraId="02F00936" w14:textId="0B972796" w:rsidR="003B5E82" w:rsidRDefault="003B5E82" w:rsidP="003B5E82">
      <w:pPr>
        <w:pStyle w:val="ListParagraph"/>
        <w:numPr>
          <w:ilvl w:val="0"/>
          <w:numId w:val="2"/>
        </w:numPr>
      </w:pPr>
      <w:r>
        <w:t xml:space="preserve">Put the </w:t>
      </w:r>
      <w:proofErr w:type="spellStart"/>
      <w:r>
        <w:t>runbook</w:t>
      </w:r>
      <w:proofErr w:type="spellEnd"/>
      <w:r>
        <w:t xml:space="preserve"> you want to modify into edit mode using the </w:t>
      </w:r>
      <w:r w:rsidR="00137C6B">
        <w:t xml:space="preserve">Automation </w:t>
      </w:r>
      <w:r>
        <w:t>authoring pane.</w:t>
      </w:r>
    </w:p>
    <w:p w14:paraId="02F00937" w14:textId="79036091" w:rsidR="003B5E82" w:rsidRDefault="003B5E82" w:rsidP="003B5E82">
      <w:pPr>
        <w:pStyle w:val="ListParagraph"/>
        <w:numPr>
          <w:ilvl w:val="0"/>
          <w:numId w:val="2"/>
        </w:numPr>
      </w:pPr>
      <w:r>
        <w:t xml:space="preserve">Copy / paste the </w:t>
      </w:r>
      <w:proofErr w:type="spellStart"/>
      <w:r>
        <w:t>runbook</w:t>
      </w:r>
      <w:proofErr w:type="spellEnd"/>
      <w:r>
        <w:t xml:space="preserve"> from the </w:t>
      </w:r>
      <w:r w:rsidR="00137C6B">
        <w:t xml:space="preserve">Automation </w:t>
      </w:r>
      <w:proofErr w:type="spellStart"/>
      <w:r>
        <w:t>runbook</w:t>
      </w:r>
      <w:proofErr w:type="spellEnd"/>
      <w:r>
        <w:t xml:space="preserve"> editor to a blank window in the PowerShell ISE</w:t>
      </w:r>
      <w:r w:rsidR="00124A8F">
        <w:t xml:space="preserve"> to edit is as a PowerShell </w:t>
      </w:r>
      <w:r w:rsidR="00137C6B">
        <w:t>W</w:t>
      </w:r>
      <w:r w:rsidR="00124A8F">
        <w:t>orkflow</w:t>
      </w:r>
    </w:p>
    <w:p w14:paraId="02F00938" w14:textId="119C8C6C" w:rsidR="003B5E82" w:rsidRDefault="003B5E82" w:rsidP="003B5E82">
      <w:pPr>
        <w:pStyle w:val="ListParagraph"/>
        <w:numPr>
          <w:ilvl w:val="0"/>
          <w:numId w:val="2"/>
        </w:numPr>
      </w:pPr>
      <w:r>
        <w:t xml:space="preserve">Update the </w:t>
      </w:r>
      <w:r w:rsidR="00124A8F">
        <w:t xml:space="preserve">PowerShell </w:t>
      </w:r>
      <w:r w:rsidR="00137C6B">
        <w:t>W</w:t>
      </w:r>
      <w:r w:rsidR="00124A8F">
        <w:t>orkflow</w:t>
      </w:r>
      <w:r>
        <w:t xml:space="preserve"> as needed in the PowerShell ISE.</w:t>
      </w:r>
    </w:p>
    <w:p w14:paraId="02F00939" w14:textId="3DC3B485" w:rsidR="003B5E82" w:rsidRDefault="003B5E82" w:rsidP="003B5E82">
      <w:pPr>
        <w:pStyle w:val="ListParagraph"/>
        <w:numPr>
          <w:ilvl w:val="0"/>
          <w:numId w:val="2"/>
        </w:numPr>
      </w:pPr>
      <w:r>
        <w:t xml:space="preserve">Test the </w:t>
      </w:r>
      <w:r w:rsidR="00A06859">
        <w:t>w</w:t>
      </w:r>
      <w:r>
        <w:t>orkflow on the local machine.</w:t>
      </w:r>
    </w:p>
    <w:p w14:paraId="02F0093A" w14:textId="17F12F61" w:rsidR="003B5E82" w:rsidRDefault="003B5E82" w:rsidP="003B5E82">
      <w:pPr>
        <w:pStyle w:val="ListParagraph"/>
        <w:numPr>
          <w:ilvl w:val="0"/>
          <w:numId w:val="2"/>
        </w:numPr>
      </w:pPr>
      <w:r>
        <w:t xml:space="preserve">When fully tested, copy / paste the </w:t>
      </w:r>
      <w:r w:rsidR="00124A8F">
        <w:t>workflow</w:t>
      </w:r>
      <w:r>
        <w:t xml:space="preserve"> from the ISE back into the </w:t>
      </w:r>
      <w:r w:rsidR="00137C6B">
        <w:t xml:space="preserve">Automation </w:t>
      </w:r>
      <w:proofErr w:type="spellStart"/>
      <w:r>
        <w:t>runbook</w:t>
      </w:r>
      <w:proofErr w:type="spellEnd"/>
      <w:r>
        <w:t xml:space="preserve"> editor, overwriting the old </w:t>
      </w:r>
      <w:proofErr w:type="spellStart"/>
      <w:r>
        <w:t>runbook</w:t>
      </w:r>
      <w:proofErr w:type="spellEnd"/>
      <w:r>
        <w:t xml:space="preserve"> </w:t>
      </w:r>
      <w:r w:rsidR="000F2839">
        <w:t xml:space="preserve">draft </w:t>
      </w:r>
      <w:r w:rsidR="00124A8F">
        <w:t xml:space="preserve">with this updated </w:t>
      </w:r>
      <w:proofErr w:type="spellStart"/>
      <w:r w:rsidR="00124A8F">
        <w:t>runbook</w:t>
      </w:r>
      <w:proofErr w:type="spellEnd"/>
      <w:r w:rsidR="000F2839">
        <w:t xml:space="preserve"> draft</w:t>
      </w:r>
      <w:r>
        <w:t>.</w:t>
      </w:r>
    </w:p>
    <w:p w14:paraId="02F0093B" w14:textId="1AB366A5" w:rsidR="003B5E82" w:rsidRDefault="003B5E82" w:rsidP="003B5E82">
      <w:pPr>
        <w:pStyle w:val="ListParagraph"/>
        <w:numPr>
          <w:ilvl w:val="0"/>
          <w:numId w:val="2"/>
        </w:numPr>
      </w:pPr>
      <w:r>
        <w:t xml:space="preserve">Test the updated </w:t>
      </w:r>
      <w:proofErr w:type="spellStart"/>
      <w:r>
        <w:t>runbook</w:t>
      </w:r>
      <w:proofErr w:type="spellEnd"/>
      <w:r>
        <w:t xml:space="preserve"> you just copied into </w:t>
      </w:r>
      <w:r w:rsidR="00137C6B">
        <w:t xml:space="preserve">Azure Automation </w:t>
      </w:r>
      <w:r>
        <w:t>in the authoring page using the Test button.</w:t>
      </w:r>
    </w:p>
    <w:p w14:paraId="02F0093C" w14:textId="6F758993" w:rsidR="003B5E82" w:rsidRDefault="003B5E82" w:rsidP="003B5E82">
      <w:pPr>
        <w:pStyle w:val="ListParagraph"/>
        <w:numPr>
          <w:ilvl w:val="0"/>
          <w:numId w:val="2"/>
        </w:numPr>
      </w:pPr>
      <w:r>
        <w:lastRenderedPageBreak/>
        <w:t xml:space="preserve">When fully tested, publish the </w:t>
      </w:r>
      <w:proofErr w:type="spellStart"/>
      <w:r>
        <w:t>runbook</w:t>
      </w:r>
      <w:proofErr w:type="spellEnd"/>
      <w:r>
        <w:t xml:space="preserve"> in the </w:t>
      </w:r>
      <w:r w:rsidR="00137C6B">
        <w:t xml:space="preserve">Automation </w:t>
      </w:r>
      <w:r>
        <w:t>authoring page using the Publish button.</w:t>
      </w:r>
    </w:p>
    <w:p w14:paraId="7186C51A" w14:textId="07B29895" w:rsidR="00A71614" w:rsidRDefault="00137C6B" w:rsidP="00124A8F">
      <w:pPr>
        <w:rPr>
          <w:noProof/>
        </w:rPr>
      </w:pPr>
      <w:r>
        <w:t>Many of these steps can be done automatically using the Azure Automation Authoring Toolkit</w:t>
      </w:r>
      <w:r w:rsidR="000469BA">
        <w:t xml:space="preserve"> (see “</w:t>
      </w:r>
      <w:r w:rsidR="000469BA" w:rsidRPr="000469BA">
        <w:rPr>
          <w:noProof/>
        </w:rPr>
        <w:t>6: Moving between local runbook authoring and Azure Automation</w:t>
      </w:r>
      <w:r w:rsidR="000469BA">
        <w:t>” section below)</w:t>
      </w:r>
      <w:r>
        <w:t>, but we’ll talk more on that later.</w:t>
      </w:r>
    </w:p>
    <w:p w14:paraId="02F00941" w14:textId="4EC4F91E" w:rsidR="00124A8F" w:rsidRDefault="00124A8F" w:rsidP="003B5E82">
      <w:pPr>
        <w:rPr>
          <w:noProof/>
        </w:rPr>
      </w:pPr>
    </w:p>
    <w:p w14:paraId="02F00942" w14:textId="164E2DAA" w:rsidR="005D71E8" w:rsidRDefault="00896E9D" w:rsidP="003B5E82">
      <w:pPr>
        <w:rPr>
          <w:b/>
          <w:noProof/>
        </w:rPr>
      </w:pPr>
      <w:r>
        <w:rPr>
          <w:b/>
          <w:noProof/>
        </w:rPr>
        <w:t xml:space="preserve">Making </w:t>
      </w:r>
      <w:r w:rsidR="0038096C">
        <w:rPr>
          <w:b/>
          <w:noProof/>
        </w:rPr>
        <w:t>I</w:t>
      </w:r>
      <w:r>
        <w:rPr>
          <w:b/>
          <w:noProof/>
        </w:rPr>
        <w:t xml:space="preserve">t </w:t>
      </w:r>
      <w:r w:rsidR="0038096C">
        <w:rPr>
          <w:b/>
          <w:noProof/>
        </w:rPr>
        <w:t>W</w:t>
      </w:r>
      <w:r>
        <w:rPr>
          <w:b/>
          <w:noProof/>
        </w:rPr>
        <w:t>ork</w:t>
      </w:r>
    </w:p>
    <w:p w14:paraId="02F00943" w14:textId="4091C043" w:rsidR="00BE5647" w:rsidRDefault="00896E9D" w:rsidP="003B5E82">
      <w:pPr>
        <w:rPr>
          <w:noProof/>
        </w:rPr>
      </w:pPr>
      <w:r>
        <w:rPr>
          <w:noProof/>
        </w:rPr>
        <w:t>There are a few things you will need to do</w:t>
      </w:r>
      <w:r w:rsidR="005D71E8">
        <w:rPr>
          <w:noProof/>
        </w:rPr>
        <w:t xml:space="preserve"> </w:t>
      </w:r>
      <w:r w:rsidR="00EE06A7">
        <w:rPr>
          <w:noProof/>
        </w:rPr>
        <w:t xml:space="preserve">/ understand </w:t>
      </w:r>
      <w:r w:rsidR="005D71E8">
        <w:rPr>
          <w:noProof/>
        </w:rPr>
        <w:t xml:space="preserve">to fully take advantage of the PowerShell ISE as an </w:t>
      </w:r>
      <w:r w:rsidR="00DB0886">
        <w:rPr>
          <w:noProof/>
        </w:rPr>
        <w:t xml:space="preserve">Azure Automation </w:t>
      </w:r>
      <w:r w:rsidR="005D71E8">
        <w:rPr>
          <w:noProof/>
        </w:rPr>
        <w:t xml:space="preserve">runbook authoring tool. </w:t>
      </w:r>
    </w:p>
    <w:p w14:paraId="16D2CCC2" w14:textId="77777777" w:rsidR="005C64A2" w:rsidRDefault="005C64A2" w:rsidP="003B5E82">
      <w:pPr>
        <w:rPr>
          <w:noProof/>
        </w:rPr>
      </w:pPr>
    </w:p>
    <w:p w14:paraId="56A170B1" w14:textId="23A3D8E1" w:rsidR="005C64A2" w:rsidRDefault="005C64A2" w:rsidP="003B5E82">
      <w:pPr>
        <w:rPr>
          <w:noProof/>
        </w:rPr>
      </w:pPr>
      <w:commentRangeStart w:id="2"/>
      <w:r>
        <w:rPr>
          <w:noProof/>
          <w:u w:val="single"/>
        </w:rPr>
        <w:t>1: Starting a runbook</w:t>
      </w:r>
      <w:commentRangeEnd w:id="2"/>
      <w:r w:rsidR="00BE310B">
        <w:rPr>
          <w:rStyle w:val="CommentReference"/>
        </w:rPr>
        <w:commentReference w:id="2"/>
      </w:r>
    </w:p>
    <w:p w14:paraId="363E69B4" w14:textId="57929A11" w:rsidR="00F92CD6" w:rsidRDefault="005D71E8" w:rsidP="003B5E82">
      <w:pPr>
        <w:rPr>
          <w:noProof/>
        </w:rPr>
      </w:pPr>
      <w:r>
        <w:rPr>
          <w:noProof/>
        </w:rPr>
        <w:t xml:space="preserve">The first </w:t>
      </w:r>
      <w:r w:rsidR="00EE06A7">
        <w:rPr>
          <w:noProof/>
        </w:rPr>
        <w:t xml:space="preserve">thing to be aware of is </w:t>
      </w:r>
      <w:r>
        <w:rPr>
          <w:noProof/>
        </w:rPr>
        <w:t xml:space="preserve">a tiny detail that people tend to forget which can cause some headaches. This </w:t>
      </w:r>
      <w:r w:rsidR="00EE06A7">
        <w:rPr>
          <w:noProof/>
        </w:rPr>
        <w:t>detail</w:t>
      </w:r>
      <w:r>
        <w:rPr>
          <w:noProof/>
        </w:rPr>
        <w:t xml:space="preserve"> is the difference </w:t>
      </w:r>
      <w:r w:rsidR="006E1112">
        <w:rPr>
          <w:noProof/>
        </w:rPr>
        <w:t xml:space="preserve">between </w:t>
      </w:r>
      <w:r>
        <w:rPr>
          <w:noProof/>
        </w:rPr>
        <w:t xml:space="preserve">running a </w:t>
      </w:r>
      <w:r w:rsidR="00DB0886">
        <w:rPr>
          <w:noProof/>
        </w:rPr>
        <w:t>w</w:t>
      </w:r>
      <w:r>
        <w:rPr>
          <w:noProof/>
        </w:rPr>
        <w:t xml:space="preserve">orkflow as a runbook in the </w:t>
      </w:r>
      <w:r w:rsidR="00DB0886">
        <w:rPr>
          <w:noProof/>
        </w:rPr>
        <w:t xml:space="preserve">Azure Automation </w:t>
      </w:r>
      <w:r>
        <w:rPr>
          <w:noProof/>
        </w:rPr>
        <w:t xml:space="preserve">authoring experience </w:t>
      </w:r>
      <w:r w:rsidR="00896E9D">
        <w:rPr>
          <w:noProof/>
        </w:rPr>
        <w:t>versus</w:t>
      </w:r>
      <w:r>
        <w:rPr>
          <w:noProof/>
        </w:rPr>
        <w:t xml:space="preserve"> running it as a PowerShell </w:t>
      </w:r>
      <w:r w:rsidR="00A06859">
        <w:rPr>
          <w:noProof/>
        </w:rPr>
        <w:t>w</w:t>
      </w:r>
      <w:r>
        <w:rPr>
          <w:noProof/>
        </w:rPr>
        <w:t xml:space="preserve">orkflow in the PowerShell ISE. On the </w:t>
      </w:r>
      <w:r w:rsidR="00A06859">
        <w:rPr>
          <w:noProof/>
        </w:rPr>
        <w:t xml:space="preserve">Azure Automation </w:t>
      </w:r>
      <w:r>
        <w:rPr>
          <w:noProof/>
        </w:rPr>
        <w:t xml:space="preserve">authoring page, running a runbook </w:t>
      </w:r>
      <w:r w:rsidR="00553EAE">
        <w:rPr>
          <w:noProof/>
        </w:rPr>
        <w:t>is</w:t>
      </w:r>
      <w:r>
        <w:rPr>
          <w:noProof/>
        </w:rPr>
        <w:t xml:space="preserve"> as simple as hitting the Test button. This will compile and start </w:t>
      </w:r>
      <w:r w:rsidR="00553EAE">
        <w:rPr>
          <w:noProof/>
        </w:rPr>
        <w:t>the</w:t>
      </w:r>
      <w:r>
        <w:rPr>
          <w:noProof/>
        </w:rPr>
        <w:t xml:space="preserve"> runbook. However, in the PowerShell ISE</w:t>
      </w:r>
      <w:r w:rsidR="00BE5647">
        <w:rPr>
          <w:noProof/>
        </w:rPr>
        <w:t>, there is no equivalent “compile and run” button. You must first compile the workflow by defining its definition in</w:t>
      </w:r>
      <w:r w:rsidR="002060EC">
        <w:rPr>
          <w:noProof/>
        </w:rPr>
        <w:t xml:space="preserve"> PowerShell</w:t>
      </w:r>
      <w:r w:rsidR="00EE06A7">
        <w:rPr>
          <w:noProof/>
        </w:rPr>
        <w:t>, and then run it by typing out the workflow name.</w:t>
      </w:r>
      <w:r w:rsidR="002060EC">
        <w:rPr>
          <w:noProof/>
        </w:rPr>
        <w:t xml:space="preserve"> </w:t>
      </w:r>
    </w:p>
    <w:p w14:paraId="02F00944" w14:textId="2E2D59AA" w:rsidR="005D71E8" w:rsidRDefault="00AA1CDF" w:rsidP="003B5E82">
      <w:pPr>
        <w:rPr>
          <w:noProof/>
        </w:rPr>
      </w:pPr>
      <w:r>
        <w:t>W</w:t>
      </w:r>
      <w:r w:rsidR="00B229FB">
        <w:t>hen you want to run the workflow in the ISE, first compile the workflow</w:t>
      </w:r>
      <w:r w:rsidR="00BE5647">
        <w:rPr>
          <w:noProof/>
        </w:rPr>
        <w:t xml:space="preserve"> by </w:t>
      </w:r>
      <w:r w:rsidR="00B229FB">
        <w:rPr>
          <w:noProof/>
        </w:rPr>
        <w:t xml:space="preserve">running the script. This can be done by </w:t>
      </w:r>
      <w:r w:rsidR="00BE5647">
        <w:rPr>
          <w:noProof/>
        </w:rPr>
        <w:t>hitting the green “play” button, as show</w:t>
      </w:r>
      <w:r w:rsidR="00896E9D">
        <w:rPr>
          <w:noProof/>
        </w:rPr>
        <w:t>n</w:t>
      </w:r>
      <w:r w:rsidR="00BE5647">
        <w:rPr>
          <w:noProof/>
        </w:rPr>
        <w:t xml:space="preserve"> below. Then you can start the workflow by calling the workflow name directly</w:t>
      </w:r>
      <w:r w:rsidR="001F6DC3">
        <w:rPr>
          <w:noProof/>
        </w:rPr>
        <w:t xml:space="preserve"> in the PowerShell console attached to the ISE</w:t>
      </w:r>
      <w:r w:rsidR="00BE5647">
        <w:rPr>
          <w:noProof/>
        </w:rPr>
        <w:t xml:space="preserve">. From below, you can see two PowerShell commands are executed. The first defines the PowerShell </w:t>
      </w:r>
      <w:r w:rsidR="00A06859">
        <w:rPr>
          <w:noProof/>
        </w:rPr>
        <w:t>w</w:t>
      </w:r>
      <w:r w:rsidR="00BE5647">
        <w:rPr>
          <w:noProof/>
        </w:rPr>
        <w:t>orkflow</w:t>
      </w:r>
      <w:r w:rsidR="005C4F2B">
        <w:rPr>
          <w:noProof/>
        </w:rPr>
        <w:t>, easily done</w:t>
      </w:r>
      <w:r w:rsidR="00BE5647">
        <w:rPr>
          <w:noProof/>
        </w:rPr>
        <w:t xml:space="preserve"> by </w:t>
      </w:r>
      <w:r>
        <w:rPr>
          <w:noProof/>
        </w:rPr>
        <w:t xml:space="preserve">clicking </w:t>
      </w:r>
      <w:r w:rsidR="00BE5647">
        <w:rPr>
          <w:noProof/>
        </w:rPr>
        <w:t>the “play” button, and the second runs the workflow:</w:t>
      </w:r>
    </w:p>
    <w:p w14:paraId="0046C5C5" w14:textId="77777777" w:rsidR="006E1112" w:rsidRDefault="006E1112" w:rsidP="003B5E82">
      <w:pPr>
        <w:rPr>
          <w:noProof/>
        </w:rPr>
      </w:pPr>
    </w:p>
    <w:p w14:paraId="02F00945" w14:textId="77777777" w:rsidR="005D71E8" w:rsidRDefault="00BE5647" w:rsidP="003B5E82">
      <w:r>
        <w:rPr>
          <w:noProof/>
        </w:rPr>
        <w:lastRenderedPageBreak/>
        <w:drawing>
          <wp:inline distT="0" distB="0" distL="0" distR="0" wp14:anchorId="02F00965" wp14:editId="02F00966">
            <wp:extent cx="402336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3566160"/>
                    </a:xfrm>
                    <a:prstGeom prst="rect">
                      <a:avLst/>
                    </a:prstGeom>
                    <a:noFill/>
                    <a:ln>
                      <a:noFill/>
                    </a:ln>
                  </pic:spPr>
                </pic:pic>
              </a:graphicData>
            </a:graphic>
          </wp:inline>
        </w:drawing>
      </w:r>
    </w:p>
    <w:p w14:paraId="715DC40E" w14:textId="4A72B59C" w:rsidR="00313D57" w:rsidRDefault="00313D57" w:rsidP="00313D57">
      <w:pPr>
        <w:rPr>
          <w:color w:val="1F497D"/>
        </w:rPr>
      </w:pPr>
      <w:r>
        <w:rPr>
          <w:b/>
          <w:bCs/>
          <w:color w:val="FF0000"/>
        </w:rPr>
        <w:t>Note</w:t>
      </w:r>
      <w:r>
        <w:t xml:space="preserve">    </w:t>
      </w:r>
      <w:r>
        <w:rPr>
          <w:i/>
          <w:iCs/>
        </w:rPr>
        <w:t>As you continually update and test the workflo</w:t>
      </w:r>
      <w:r w:rsidR="00A06859">
        <w:rPr>
          <w:i/>
          <w:iCs/>
        </w:rPr>
        <w:t>w in the ISE</w:t>
      </w:r>
      <w:r>
        <w:rPr>
          <w:i/>
          <w:iCs/>
        </w:rPr>
        <w:t xml:space="preserve">, remember to </w:t>
      </w:r>
      <w:r w:rsidR="00F92CD6">
        <w:rPr>
          <w:i/>
          <w:iCs/>
        </w:rPr>
        <w:t xml:space="preserve">click </w:t>
      </w:r>
      <w:r>
        <w:rPr>
          <w:i/>
          <w:iCs/>
        </w:rPr>
        <w:t xml:space="preserve">the “play” button before each test to run the script, causing a recompile of the workflow to include your </w:t>
      </w:r>
      <w:r w:rsidR="00F92CD6">
        <w:rPr>
          <w:i/>
          <w:iCs/>
        </w:rPr>
        <w:t xml:space="preserve">latest </w:t>
      </w:r>
      <w:r>
        <w:rPr>
          <w:i/>
          <w:iCs/>
        </w:rPr>
        <w:t>changes. If you run the workflow without recompiling it, you will still be running the version of the workflow that was last compiled.</w:t>
      </w:r>
    </w:p>
    <w:p w14:paraId="16FFF7F6" w14:textId="2DADF824" w:rsidR="00E02978" w:rsidRDefault="00E02978" w:rsidP="00E02978">
      <w:r>
        <w:t xml:space="preserve">As a </w:t>
      </w:r>
      <w:r>
        <w:rPr>
          <w:b/>
        </w:rPr>
        <w:t xml:space="preserve">best </w:t>
      </w:r>
      <w:r w:rsidRPr="00B229FB">
        <w:rPr>
          <w:b/>
        </w:rPr>
        <w:t>practice</w:t>
      </w:r>
      <w:r>
        <w:t xml:space="preserve">, make sure the script containing your workflow contains </w:t>
      </w:r>
      <w:r w:rsidRPr="00B229FB">
        <w:rPr>
          <w:b/>
        </w:rPr>
        <w:t>only</w:t>
      </w:r>
      <w:r>
        <w:rPr>
          <w:i/>
        </w:rPr>
        <w:t xml:space="preserve"> </w:t>
      </w:r>
      <w:r>
        <w:t xml:space="preserve">the workflow, and no commands outside the workflow (comments above the workflow are fine, though). This is because when you import the script into </w:t>
      </w:r>
      <w:r w:rsidR="00A06859">
        <w:t xml:space="preserve">Azure Automation </w:t>
      </w:r>
      <w:r>
        <w:t xml:space="preserve">as a </w:t>
      </w:r>
      <w:proofErr w:type="spellStart"/>
      <w:r>
        <w:t>runbook</w:t>
      </w:r>
      <w:proofErr w:type="spellEnd"/>
      <w:r>
        <w:t xml:space="preserve">, only the workflow for the </w:t>
      </w:r>
      <w:proofErr w:type="spellStart"/>
      <w:r>
        <w:t>runbook</w:t>
      </w:r>
      <w:proofErr w:type="spellEnd"/>
      <w:r>
        <w:t xml:space="preserve"> can be present in the script for import to be successful. </w:t>
      </w:r>
    </w:p>
    <w:p w14:paraId="1B1899AC" w14:textId="77777777" w:rsidR="005C64A2" w:rsidRDefault="005C64A2" w:rsidP="003B5E82"/>
    <w:p w14:paraId="02F00947" w14:textId="052EB253" w:rsidR="00E37893" w:rsidRDefault="005C64A2" w:rsidP="003B5E82">
      <w:pPr>
        <w:rPr>
          <w:noProof/>
        </w:rPr>
      </w:pPr>
      <w:r>
        <w:rPr>
          <w:noProof/>
          <w:u w:val="single"/>
        </w:rPr>
        <w:t>2: Working with child runbooks</w:t>
      </w:r>
    </w:p>
    <w:p w14:paraId="02F00948" w14:textId="03A0640A" w:rsidR="00580D57" w:rsidRDefault="00E76A01" w:rsidP="003B5E82">
      <w:r>
        <w:t xml:space="preserve">Let’s say you want to write a </w:t>
      </w:r>
      <w:proofErr w:type="spellStart"/>
      <w:r>
        <w:t>runbook</w:t>
      </w:r>
      <w:proofErr w:type="spellEnd"/>
      <w:r>
        <w:t xml:space="preserve"> in the ISE that relies on some </w:t>
      </w:r>
      <w:hyperlink r:id="rId13" w:history="1">
        <w:r w:rsidRPr="005C64A2">
          <w:rPr>
            <w:rStyle w:val="Hyperlink"/>
          </w:rPr>
          <w:t>child</w:t>
        </w:r>
        <w:r w:rsidR="006F1DFC" w:rsidRPr="005C64A2">
          <w:rPr>
            <w:rStyle w:val="Hyperlink"/>
          </w:rPr>
          <w:t xml:space="preserve"> (nested)</w:t>
        </w:r>
        <w:r w:rsidRPr="005C64A2">
          <w:rPr>
            <w:rStyle w:val="Hyperlink"/>
          </w:rPr>
          <w:t xml:space="preserve"> </w:t>
        </w:r>
        <w:proofErr w:type="spellStart"/>
        <w:r w:rsidRPr="005C64A2">
          <w:rPr>
            <w:rStyle w:val="Hyperlink"/>
          </w:rPr>
          <w:t>runbooks</w:t>
        </w:r>
        <w:proofErr w:type="spellEnd"/>
      </w:hyperlink>
      <w:r>
        <w:t xml:space="preserve">. These could be new child </w:t>
      </w:r>
      <w:proofErr w:type="spellStart"/>
      <w:r>
        <w:t>runbooks</w:t>
      </w:r>
      <w:proofErr w:type="spellEnd"/>
      <w:r>
        <w:t xml:space="preserve"> you wish to create, also in the ISE, or existing </w:t>
      </w:r>
      <w:proofErr w:type="spellStart"/>
      <w:r>
        <w:t>runbooks</w:t>
      </w:r>
      <w:proofErr w:type="spellEnd"/>
      <w:r>
        <w:t xml:space="preserve"> in </w:t>
      </w:r>
      <w:r w:rsidR="00987258">
        <w:t xml:space="preserve">Azure Automation </w:t>
      </w:r>
      <w:r>
        <w:t xml:space="preserve">that you want to leverage. </w:t>
      </w:r>
      <w:r w:rsidR="006E1112">
        <w:t>You may even</w:t>
      </w:r>
      <w:r>
        <w:t xml:space="preserve"> have child </w:t>
      </w:r>
      <w:proofErr w:type="spellStart"/>
      <w:r>
        <w:t>runbooks</w:t>
      </w:r>
      <w:proofErr w:type="spellEnd"/>
      <w:r>
        <w:t xml:space="preserve"> that call other child </w:t>
      </w:r>
      <w:proofErr w:type="spellStart"/>
      <w:r>
        <w:t>runbooks</w:t>
      </w:r>
      <w:proofErr w:type="spellEnd"/>
      <w:r w:rsidR="00580D57">
        <w:t>, forming a large dependency hierarchy</w:t>
      </w:r>
      <w:r>
        <w:t xml:space="preserve">. </w:t>
      </w:r>
    </w:p>
    <w:p w14:paraId="085A78AE" w14:textId="038D4595" w:rsidR="00EB5F52" w:rsidRDefault="00E76A01" w:rsidP="003B5E82">
      <w:r>
        <w:t xml:space="preserve">The </w:t>
      </w:r>
      <w:r w:rsidRPr="00E76A01">
        <w:rPr>
          <w:b/>
        </w:rPr>
        <w:t>best practice</w:t>
      </w:r>
      <w:r>
        <w:t xml:space="preserve"> here</w:t>
      </w:r>
      <w:r w:rsidR="004172A8">
        <w:t>,</w:t>
      </w:r>
      <w:r>
        <w:t xml:space="preserve"> if you want to write these </w:t>
      </w:r>
      <w:proofErr w:type="spellStart"/>
      <w:r w:rsidR="00580D57">
        <w:t>runbooks</w:t>
      </w:r>
      <w:proofErr w:type="spellEnd"/>
      <w:r>
        <w:t xml:space="preserve"> in the ISE</w:t>
      </w:r>
      <w:r w:rsidR="004172A8">
        <w:t>,</w:t>
      </w:r>
      <w:r>
        <w:t xml:space="preserve"> is to start from the innermost child </w:t>
      </w:r>
      <w:proofErr w:type="spellStart"/>
      <w:r>
        <w:t>runbook</w:t>
      </w:r>
      <w:proofErr w:type="spellEnd"/>
      <w:r>
        <w:t xml:space="preserve">, and work your way </w:t>
      </w:r>
      <w:r w:rsidR="00580D57">
        <w:t>outwards</w:t>
      </w:r>
      <w:r>
        <w:t xml:space="preserve"> until you are at your overall parent </w:t>
      </w:r>
      <w:proofErr w:type="spellStart"/>
      <w:r>
        <w:t>runbook</w:t>
      </w:r>
      <w:proofErr w:type="spellEnd"/>
      <w:r w:rsidR="00580D57">
        <w:t xml:space="preserve">, which you would start </w:t>
      </w:r>
      <w:r w:rsidR="00E63F31">
        <w:t xml:space="preserve">in order </w:t>
      </w:r>
      <w:r w:rsidR="00580D57">
        <w:t xml:space="preserve">to kick off all child </w:t>
      </w:r>
      <w:proofErr w:type="spellStart"/>
      <w:r w:rsidR="00580D57">
        <w:t>runbooks</w:t>
      </w:r>
      <w:proofErr w:type="spellEnd"/>
      <w:r w:rsidR="00580D57">
        <w:t xml:space="preserve"> you wrote, and any child </w:t>
      </w:r>
      <w:proofErr w:type="spellStart"/>
      <w:r w:rsidR="00580D57">
        <w:t>runbooks</w:t>
      </w:r>
      <w:proofErr w:type="spellEnd"/>
      <w:r w:rsidR="00580D57">
        <w:t xml:space="preserve"> those child </w:t>
      </w:r>
      <w:proofErr w:type="spellStart"/>
      <w:r w:rsidR="00580D57">
        <w:t>runbooks</w:t>
      </w:r>
      <w:proofErr w:type="spellEnd"/>
      <w:r w:rsidR="00580D57">
        <w:t xml:space="preserve"> call</w:t>
      </w:r>
      <w:r w:rsidR="00B16985">
        <w:t>, etc</w:t>
      </w:r>
      <w:r>
        <w:t xml:space="preserve">. This way, you are writing </w:t>
      </w:r>
      <w:proofErr w:type="spellStart"/>
      <w:r>
        <w:t>runbooks</w:t>
      </w:r>
      <w:proofErr w:type="spellEnd"/>
      <w:r>
        <w:t xml:space="preserve"> </w:t>
      </w:r>
      <w:r w:rsidR="00F60312">
        <w:t>in an order where</w:t>
      </w:r>
      <w:r>
        <w:t xml:space="preserve"> </w:t>
      </w:r>
      <w:r w:rsidR="00580D57">
        <w:t xml:space="preserve">the dependent (child) </w:t>
      </w:r>
      <w:proofErr w:type="spellStart"/>
      <w:r w:rsidR="00580D57">
        <w:t>runbooks</w:t>
      </w:r>
      <w:proofErr w:type="spellEnd"/>
      <w:r w:rsidR="00580D57">
        <w:t xml:space="preserve"> of any </w:t>
      </w:r>
      <w:proofErr w:type="spellStart"/>
      <w:r w:rsidR="00580D57">
        <w:t>runbook</w:t>
      </w:r>
      <w:proofErr w:type="spellEnd"/>
      <w:r w:rsidR="00580D57">
        <w:t xml:space="preserve"> you write already exist. </w:t>
      </w:r>
    </w:p>
    <w:p w14:paraId="02F00949" w14:textId="3B2A7E1E" w:rsidR="00E76A01" w:rsidRDefault="00580D57" w:rsidP="003B5E82">
      <w:r>
        <w:t>In terms of the details, t</w:t>
      </w:r>
      <w:r w:rsidR="00E76A01">
        <w:t xml:space="preserve">here’s a number of different scenarios </w:t>
      </w:r>
      <w:r w:rsidR="00E63F31">
        <w:t>for</w:t>
      </w:r>
      <w:r>
        <w:t xml:space="preserve"> writing parent / child </w:t>
      </w:r>
      <w:proofErr w:type="spellStart"/>
      <w:r>
        <w:t>runbooks</w:t>
      </w:r>
      <w:proofErr w:type="spellEnd"/>
      <w:r>
        <w:t xml:space="preserve"> in the ISE</w:t>
      </w:r>
      <w:r w:rsidR="00E76A01">
        <w:t xml:space="preserve">, </w:t>
      </w:r>
      <w:r w:rsidR="006F1DFC">
        <w:t xml:space="preserve">depending on whether you are calling the </w:t>
      </w:r>
      <w:r w:rsidR="006F1DFC" w:rsidRPr="005C64A2">
        <w:t xml:space="preserve">nested </w:t>
      </w:r>
      <w:proofErr w:type="spellStart"/>
      <w:r w:rsidR="006F1DFC" w:rsidRPr="005C64A2">
        <w:t>runbooks</w:t>
      </w:r>
      <w:proofErr w:type="spellEnd"/>
      <w:r w:rsidR="006F1DFC" w:rsidRPr="005C64A2">
        <w:t xml:space="preserve"> synchronously or asynchronously</w:t>
      </w:r>
      <w:r w:rsidR="006F1DFC">
        <w:t xml:space="preserve">, and </w:t>
      </w:r>
      <w:r w:rsidR="006F1DFC">
        <w:lastRenderedPageBreak/>
        <w:t xml:space="preserve">whether the </w:t>
      </w:r>
      <w:r w:rsidR="00E63F31">
        <w:t xml:space="preserve">nested </w:t>
      </w:r>
      <w:proofErr w:type="spellStart"/>
      <w:r w:rsidR="006F1DFC">
        <w:t>runbooks</w:t>
      </w:r>
      <w:proofErr w:type="spellEnd"/>
      <w:r w:rsidR="006F1DFC">
        <w:t xml:space="preserve"> already exis</w:t>
      </w:r>
      <w:r w:rsidR="00E63F31">
        <w:t>t</w:t>
      </w:r>
      <w:r w:rsidR="006F1DFC">
        <w:t xml:space="preserve"> in </w:t>
      </w:r>
      <w:r w:rsidR="00987258">
        <w:t xml:space="preserve">Azure Automation </w:t>
      </w:r>
      <w:r w:rsidR="006F1DFC">
        <w:t xml:space="preserve">or not. Below </w:t>
      </w:r>
      <w:r w:rsidR="00E76A01">
        <w:t xml:space="preserve">I’ll outline the </w:t>
      </w:r>
      <w:r w:rsidR="00D400E3">
        <w:t>important aspects</w:t>
      </w:r>
      <w:r w:rsidR="00E76A01">
        <w:t xml:space="preserve"> of each scenario and how you can </w:t>
      </w:r>
      <w:r w:rsidR="00D400E3">
        <w:t xml:space="preserve">handle </w:t>
      </w:r>
      <w:r w:rsidR="00E76A01">
        <w:t>them</w:t>
      </w:r>
      <w:r w:rsidR="006F1DFC">
        <w:t>.</w:t>
      </w:r>
    </w:p>
    <w:p w14:paraId="02F0094A" w14:textId="305ECCFB" w:rsidR="00E37893" w:rsidRDefault="00E76A01" w:rsidP="003B5E82">
      <w:r>
        <w:t xml:space="preserve">If you want to start a child </w:t>
      </w:r>
      <w:proofErr w:type="spellStart"/>
      <w:r>
        <w:t>runbook</w:t>
      </w:r>
      <w:proofErr w:type="spellEnd"/>
      <w:r>
        <w:t xml:space="preserve"> </w:t>
      </w:r>
      <w:r w:rsidR="007076A4" w:rsidRPr="007076A4">
        <w:rPr>
          <w:b/>
        </w:rPr>
        <w:t>asynchronously</w:t>
      </w:r>
      <w:r w:rsidR="007076A4">
        <w:rPr>
          <w:b/>
        </w:rPr>
        <w:t xml:space="preserve"> </w:t>
      </w:r>
      <w:r w:rsidR="007076A4">
        <w:t xml:space="preserve">from a </w:t>
      </w:r>
      <w:proofErr w:type="spellStart"/>
      <w:r w:rsidR="007076A4">
        <w:t>runbook</w:t>
      </w:r>
      <w:proofErr w:type="spellEnd"/>
      <w:r w:rsidR="007076A4">
        <w:t xml:space="preserve"> you are writing in the ISE, and </w:t>
      </w:r>
      <w:r w:rsidR="00F41FA4">
        <w:t>the child</w:t>
      </w:r>
      <w:r w:rsidRPr="00E76A01">
        <w:rPr>
          <w:b/>
        </w:rPr>
        <w:t xml:space="preserve"> </w:t>
      </w:r>
      <w:r w:rsidR="002C0EF6">
        <w:rPr>
          <w:b/>
        </w:rPr>
        <w:t>has been published</w:t>
      </w:r>
      <w:r w:rsidR="002C0EF6" w:rsidRPr="00E76A01">
        <w:rPr>
          <w:b/>
        </w:rPr>
        <w:t xml:space="preserve"> </w:t>
      </w:r>
      <w:r w:rsidRPr="00E76A01">
        <w:rPr>
          <w:b/>
        </w:rPr>
        <w:t xml:space="preserve">in </w:t>
      </w:r>
      <w:r w:rsidR="00987258">
        <w:rPr>
          <w:b/>
        </w:rPr>
        <w:t>Azure Automation</w:t>
      </w:r>
      <w:r w:rsidR="00987258">
        <w:t xml:space="preserve"> </w:t>
      </w:r>
      <w:r w:rsidRPr="00E76A01">
        <w:rPr>
          <w:b/>
        </w:rPr>
        <w:t>already</w:t>
      </w:r>
      <w:r w:rsidR="007076A4">
        <w:rPr>
          <w:b/>
        </w:rPr>
        <w:t>,</w:t>
      </w:r>
      <w:r>
        <w:t xml:space="preserve"> you should use the </w:t>
      </w:r>
      <w:hyperlink r:id="rId14" w:history="1">
        <w:r w:rsidRPr="00987258">
          <w:rPr>
            <w:rStyle w:val="Hyperlink"/>
          </w:rPr>
          <w:t>Start-</w:t>
        </w:r>
        <w:proofErr w:type="spellStart"/>
        <w:r w:rsidR="00987258" w:rsidRPr="00987258">
          <w:rPr>
            <w:rStyle w:val="Hyperlink"/>
          </w:rPr>
          <w:t>AzureAutomation</w:t>
        </w:r>
        <w:r w:rsidR="00580D57" w:rsidRPr="00987258">
          <w:rPr>
            <w:rStyle w:val="Hyperlink"/>
          </w:rPr>
          <w:t>Runbook</w:t>
        </w:r>
        <w:proofErr w:type="spellEnd"/>
      </w:hyperlink>
      <w:r w:rsidR="00580D57">
        <w:t xml:space="preserve"> </w:t>
      </w:r>
      <w:r w:rsidR="00987258">
        <w:t xml:space="preserve">Azure </w:t>
      </w:r>
      <w:r w:rsidR="00580D57">
        <w:t xml:space="preserve">PowerShell </w:t>
      </w:r>
      <w:proofErr w:type="spellStart"/>
      <w:r w:rsidR="00580D57">
        <w:t>cmdlet</w:t>
      </w:r>
      <w:proofErr w:type="spellEnd"/>
      <w:r w:rsidR="00E63F31">
        <w:t xml:space="preserve"> to start the child </w:t>
      </w:r>
      <w:proofErr w:type="spellStart"/>
      <w:r w:rsidR="00E63F31">
        <w:t>runbook</w:t>
      </w:r>
      <w:proofErr w:type="spellEnd"/>
      <w:r w:rsidR="000F1EB9">
        <w:t xml:space="preserve"> via the </w:t>
      </w:r>
      <w:r w:rsidR="00987258">
        <w:t>Azure API</w:t>
      </w:r>
      <w:r w:rsidR="00580D57">
        <w:t xml:space="preserve">. The </w:t>
      </w:r>
      <w:hyperlink r:id="rId15" w:history="1">
        <w:r w:rsidR="00987258">
          <w:rPr>
            <w:rStyle w:val="Hyperlink"/>
          </w:rPr>
          <w:t>Azure PowerShell module</w:t>
        </w:r>
      </w:hyperlink>
      <w:r w:rsidR="00580D57">
        <w:t xml:space="preserve"> can be installed </w:t>
      </w:r>
      <w:r w:rsidR="00E63F31">
        <w:t>locally</w:t>
      </w:r>
      <w:r w:rsidR="00266AFE">
        <w:t>, allowing you to use the Start-</w:t>
      </w:r>
      <w:proofErr w:type="spellStart"/>
      <w:r w:rsidR="00987258">
        <w:t>AzureAutomation</w:t>
      </w:r>
      <w:r w:rsidR="00266AFE">
        <w:t>Runbook</w:t>
      </w:r>
      <w:proofErr w:type="spellEnd"/>
      <w:r w:rsidR="00266AFE">
        <w:t xml:space="preserve"> </w:t>
      </w:r>
      <w:proofErr w:type="spellStart"/>
      <w:r w:rsidR="00266AFE">
        <w:t>cmdlet</w:t>
      </w:r>
      <w:proofErr w:type="spellEnd"/>
      <w:r w:rsidR="00266AFE">
        <w:t xml:space="preserve"> in</w:t>
      </w:r>
      <w:r w:rsidR="00580D57">
        <w:t xml:space="preserve"> your PowerShell workflows </w:t>
      </w:r>
      <w:r w:rsidR="007076A4">
        <w:t xml:space="preserve">in </w:t>
      </w:r>
      <w:r w:rsidR="00580D57">
        <w:t>the ISE</w:t>
      </w:r>
      <w:r w:rsidR="00266AFE">
        <w:t xml:space="preserve">. </w:t>
      </w:r>
      <w:r w:rsidR="000F1EB9">
        <w:t>Because</w:t>
      </w:r>
      <w:r w:rsidR="00266AFE">
        <w:t xml:space="preserve"> the </w:t>
      </w:r>
      <w:r w:rsidR="00987258">
        <w:t xml:space="preserve">Azure </w:t>
      </w:r>
      <w:r w:rsidR="00266AFE">
        <w:t xml:space="preserve">PowerShell module ships out of box </w:t>
      </w:r>
      <w:r w:rsidR="00987258">
        <w:t>i</w:t>
      </w:r>
      <w:r w:rsidR="00266AFE">
        <w:t xml:space="preserve">n </w:t>
      </w:r>
      <w:r w:rsidR="00987258">
        <w:t>Azure Automation</w:t>
      </w:r>
      <w:r w:rsidR="00266AFE">
        <w:t xml:space="preserve">, it is already available </w:t>
      </w:r>
      <w:r w:rsidR="008B3A3B">
        <w:t xml:space="preserve">for use </w:t>
      </w:r>
      <w:r w:rsidR="00266AFE">
        <w:t xml:space="preserve">in </w:t>
      </w:r>
      <w:r w:rsidR="00987258">
        <w:t xml:space="preserve">Azure Automation </w:t>
      </w:r>
      <w:proofErr w:type="spellStart"/>
      <w:r w:rsidR="008B3A3B">
        <w:t>runbooks</w:t>
      </w:r>
      <w:proofErr w:type="spellEnd"/>
      <w:r w:rsidR="00266AFE">
        <w:t xml:space="preserve">, so using this </w:t>
      </w:r>
      <w:proofErr w:type="spellStart"/>
      <w:r w:rsidR="00266AFE">
        <w:t>cmdlet</w:t>
      </w:r>
      <w:proofErr w:type="spellEnd"/>
      <w:r w:rsidR="00266AFE">
        <w:t xml:space="preserve"> in a workflow in the ISE and then moving that workflow into </w:t>
      </w:r>
      <w:r w:rsidR="00987258">
        <w:t xml:space="preserve">Azure Automation </w:t>
      </w:r>
      <w:r w:rsidR="00266AFE">
        <w:t xml:space="preserve">as a </w:t>
      </w:r>
      <w:proofErr w:type="spellStart"/>
      <w:r w:rsidR="00266AFE">
        <w:t>runbook</w:t>
      </w:r>
      <w:proofErr w:type="spellEnd"/>
      <w:r w:rsidR="00A66E82">
        <w:t xml:space="preserve"> will “just work.”</w:t>
      </w:r>
    </w:p>
    <w:p w14:paraId="02F0094B" w14:textId="08CAE68A" w:rsidR="00295CB3" w:rsidRDefault="00295CB3" w:rsidP="003B5E82">
      <w:r>
        <w:t xml:space="preserve">Here’s what this scenario looks like in the ISE and in </w:t>
      </w:r>
      <w:r w:rsidR="00987258">
        <w:t>Azure Automation</w:t>
      </w:r>
      <w:r>
        <w:t>. The workflow Say-</w:t>
      </w:r>
      <w:proofErr w:type="spellStart"/>
      <w:r>
        <w:t>HelloToJohn</w:t>
      </w:r>
      <w:proofErr w:type="spellEnd"/>
      <w:r>
        <w:t xml:space="preserve"> calls the</w:t>
      </w:r>
      <w:r w:rsidR="006C77A3">
        <w:t xml:space="preserve"> child</w:t>
      </w:r>
      <w:r>
        <w:t xml:space="preserve"> </w:t>
      </w:r>
      <w:r w:rsidR="006C77A3">
        <w:t xml:space="preserve">workflow </w:t>
      </w:r>
      <w:r>
        <w:t xml:space="preserve">Say-Hello. </w:t>
      </w:r>
      <w:r w:rsidR="00A26593">
        <w:t>As you can see below</w:t>
      </w:r>
      <w:r w:rsidR="00EC3C9D">
        <w:t>,</w:t>
      </w:r>
      <w:r w:rsidR="00A26593">
        <w:t xml:space="preserve"> the workflow can work in </w:t>
      </w:r>
      <w:r w:rsidR="00987258">
        <w:t xml:space="preserve">Azure Automation </w:t>
      </w:r>
      <w:r w:rsidR="001E5350">
        <w:t xml:space="preserve">as a </w:t>
      </w:r>
      <w:proofErr w:type="spellStart"/>
      <w:r w:rsidR="001E5350">
        <w:t>runbook</w:t>
      </w:r>
      <w:proofErr w:type="spellEnd"/>
      <w:r w:rsidR="00A26593">
        <w:t xml:space="preserve"> with no changes from the ISE version:</w:t>
      </w:r>
    </w:p>
    <w:p w14:paraId="02F0094C" w14:textId="77777777" w:rsidR="00511E85" w:rsidRDefault="00511E85" w:rsidP="003B5E82">
      <w:r>
        <w:t xml:space="preserve">PowerShell </w:t>
      </w:r>
      <w:commentRangeStart w:id="3"/>
      <w:r>
        <w:t>ISE</w:t>
      </w:r>
      <w:commentRangeEnd w:id="3"/>
      <w:r w:rsidR="00B727FD">
        <w:rPr>
          <w:rStyle w:val="CommentReference"/>
        </w:rPr>
        <w:commentReference w:id="3"/>
      </w:r>
      <w:r>
        <w:t>:</w:t>
      </w:r>
    </w:p>
    <w:p w14:paraId="02F0094D" w14:textId="77777777" w:rsidR="00295CB3" w:rsidRDefault="00A26593" w:rsidP="003B5E82">
      <w:r>
        <w:rPr>
          <w:noProof/>
        </w:rPr>
        <w:drawing>
          <wp:inline distT="0" distB="0" distL="0" distR="0" wp14:anchorId="02F00967" wp14:editId="02F00968">
            <wp:extent cx="5939790" cy="1772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772920"/>
                    </a:xfrm>
                    <a:prstGeom prst="rect">
                      <a:avLst/>
                    </a:prstGeom>
                    <a:noFill/>
                    <a:ln>
                      <a:noFill/>
                    </a:ln>
                  </pic:spPr>
                </pic:pic>
              </a:graphicData>
            </a:graphic>
          </wp:inline>
        </w:drawing>
      </w:r>
    </w:p>
    <w:p w14:paraId="02F0094E" w14:textId="77777777" w:rsidR="00511E85" w:rsidRDefault="00511E85" w:rsidP="003B5E82">
      <w:r>
        <w:rPr>
          <w:noProof/>
        </w:rPr>
        <w:drawing>
          <wp:inline distT="0" distB="0" distL="0" distR="0" wp14:anchorId="02F00969" wp14:editId="02F0096A">
            <wp:extent cx="5939790" cy="217043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14:paraId="02F0094F" w14:textId="77777777" w:rsidR="00511E85" w:rsidRDefault="00511E85" w:rsidP="003B5E82"/>
    <w:p w14:paraId="02F00950" w14:textId="625AABEF" w:rsidR="00511E85" w:rsidRDefault="008D4C96" w:rsidP="003B5E82">
      <w:r>
        <w:t xml:space="preserve">Azure Automation </w:t>
      </w:r>
      <w:r w:rsidR="00511E85">
        <w:t>Authoring Pane:</w:t>
      </w:r>
    </w:p>
    <w:p w14:paraId="02F00951" w14:textId="77777777" w:rsidR="00A26593" w:rsidRDefault="00A26593" w:rsidP="003B5E82">
      <w:r>
        <w:rPr>
          <w:noProof/>
        </w:rPr>
        <w:lastRenderedPageBreak/>
        <w:drawing>
          <wp:inline distT="0" distB="0" distL="0" distR="0" wp14:anchorId="02F0096B" wp14:editId="02F0096C">
            <wp:extent cx="5939790" cy="32124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212465"/>
                    </a:xfrm>
                    <a:prstGeom prst="rect">
                      <a:avLst/>
                    </a:prstGeom>
                    <a:noFill/>
                    <a:ln>
                      <a:noFill/>
                    </a:ln>
                  </pic:spPr>
                </pic:pic>
              </a:graphicData>
            </a:graphic>
          </wp:inline>
        </w:drawing>
      </w:r>
    </w:p>
    <w:p w14:paraId="02F00952" w14:textId="77777777" w:rsidR="004213B9" w:rsidRDefault="00511E85" w:rsidP="003B5E82">
      <w:r>
        <w:rPr>
          <w:noProof/>
        </w:rPr>
        <w:drawing>
          <wp:inline distT="0" distB="0" distL="0" distR="0" wp14:anchorId="02F0096D" wp14:editId="02F0096E">
            <wp:extent cx="3356779" cy="9700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8412" cy="990760"/>
                    </a:xfrm>
                    <a:prstGeom prst="rect">
                      <a:avLst/>
                    </a:prstGeom>
                    <a:noFill/>
                    <a:ln>
                      <a:noFill/>
                    </a:ln>
                  </pic:spPr>
                </pic:pic>
              </a:graphicData>
            </a:graphic>
          </wp:inline>
        </w:drawing>
      </w:r>
    </w:p>
    <w:p w14:paraId="02F00953" w14:textId="77777777" w:rsidR="00511E85" w:rsidRDefault="00511E85" w:rsidP="003B5E82"/>
    <w:p w14:paraId="02F00954" w14:textId="36EB2483" w:rsidR="004213B9" w:rsidRDefault="004213B9" w:rsidP="003B5E82">
      <w:r>
        <w:t xml:space="preserve">If you want to start a child </w:t>
      </w:r>
      <w:proofErr w:type="spellStart"/>
      <w:r>
        <w:t>runbook</w:t>
      </w:r>
      <w:proofErr w:type="spellEnd"/>
      <w:r>
        <w:t xml:space="preserve"> </w:t>
      </w:r>
      <w:r w:rsidRPr="007076A4">
        <w:rPr>
          <w:b/>
        </w:rPr>
        <w:t>asynchronously</w:t>
      </w:r>
      <w:r>
        <w:rPr>
          <w:b/>
        </w:rPr>
        <w:t xml:space="preserve"> </w:t>
      </w:r>
      <w:r>
        <w:t xml:space="preserve">from a </w:t>
      </w:r>
      <w:proofErr w:type="spellStart"/>
      <w:r>
        <w:t>runbook</w:t>
      </w:r>
      <w:proofErr w:type="spellEnd"/>
      <w:r>
        <w:t xml:space="preserve"> yo</w:t>
      </w:r>
      <w:r w:rsidR="00F41FA4">
        <w:t>u are writing in the ISE, and the child</w:t>
      </w:r>
      <w:r w:rsidRPr="00E76A01">
        <w:rPr>
          <w:b/>
        </w:rPr>
        <w:t xml:space="preserve"> </w:t>
      </w:r>
      <w:r>
        <w:rPr>
          <w:b/>
        </w:rPr>
        <w:t>does not exist</w:t>
      </w:r>
      <w:r w:rsidRPr="00E76A01">
        <w:rPr>
          <w:b/>
        </w:rPr>
        <w:t xml:space="preserve"> in </w:t>
      </w:r>
      <w:r w:rsidR="00C8408B">
        <w:rPr>
          <w:b/>
        </w:rPr>
        <w:t>Azure Automation</w:t>
      </w:r>
      <w:r w:rsidR="00C8408B">
        <w:t xml:space="preserve"> </w:t>
      </w:r>
      <w:r w:rsidRPr="00E76A01">
        <w:rPr>
          <w:b/>
        </w:rPr>
        <w:t>already</w:t>
      </w:r>
      <w:r>
        <w:rPr>
          <w:b/>
        </w:rPr>
        <w:t>,</w:t>
      </w:r>
      <w:r>
        <w:t xml:space="preserve"> the scenario is very similar to the scenario just discussed above. Simply follow the best practice and write the child </w:t>
      </w:r>
      <w:proofErr w:type="spellStart"/>
      <w:r>
        <w:t>runbook</w:t>
      </w:r>
      <w:proofErr w:type="spellEnd"/>
      <w:r>
        <w:t xml:space="preserve"> first in the ISE, then import it into </w:t>
      </w:r>
      <w:r w:rsidR="00C8408B">
        <w:t xml:space="preserve">Azure Automation </w:t>
      </w:r>
      <w:r>
        <w:t>and publish. Then use Start-</w:t>
      </w:r>
      <w:proofErr w:type="spellStart"/>
      <w:r w:rsidR="00C8408B">
        <w:t>AzureAutomation</w:t>
      </w:r>
      <w:r>
        <w:t>Runbook</w:t>
      </w:r>
      <w:proofErr w:type="spellEnd"/>
      <w:r>
        <w:t xml:space="preserve"> in the parent </w:t>
      </w:r>
      <w:proofErr w:type="spellStart"/>
      <w:r>
        <w:t>runbook</w:t>
      </w:r>
      <w:proofErr w:type="spellEnd"/>
      <w:r>
        <w:t xml:space="preserve"> as discussed above.</w:t>
      </w:r>
    </w:p>
    <w:p w14:paraId="49C4D705" w14:textId="15814D5C" w:rsidR="002D5763" w:rsidRDefault="00261C50" w:rsidP="002060EC">
      <w:r>
        <w:t xml:space="preserve">If you want to start a child </w:t>
      </w:r>
      <w:proofErr w:type="spellStart"/>
      <w:r>
        <w:t>runbook</w:t>
      </w:r>
      <w:proofErr w:type="spellEnd"/>
      <w:r>
        <w:t xml:space="preserve"> </w:t>
      </w:r>
      <w:r w:rsidRPr="007076A4">
        <w:rPr>
          <w:b/>
        </w:rPr>
        <w:t>synchronously</w:t>
      </w:r>
      <w:r>
        <w:rPr>
          <w:b/>
        </w:rPr>
        <w:t xml:space="preserve"> </w:t>
      </w:r>
      <w:r>
        <w:t xml:space="preserve">from a </w:t>
      </w:r>
      <w:proofErr w:type="spellStart"/>
      <w:r>
        <w:t>runbook</w:t>
      </w:r>
      <w:proofErr w:type="spellEnd"/>
      <w:r>
        <w:t xml:space="preserve"> y</w:t>
      </w:r>
      <w:r w:rsidR="00F41FA4">
        <w:t>ou are writing in the ISE, and the child</w:t>
      </w:r>
      <w:r w:rsidRPr="00E76A01">
        <w:rPr>
          <w:b/>
        </w:rPr>
        <w:t xml:space="preserve"> </w:t>
      </w:r>
      <w:r>
        <w:rPr>
          <w:b/>
        </w:rPr>
        <w:t xml:space="preserve">does not </w:t>
      </w:r>
      <w:r w:rsidR="000B5802">
        <w:rPr>
          <w:b/>
        </w:rPr>
        <w:t>exist</w:t>
      </w:r>
      <w:r w:rsidRPr="00E76A01">
        <w:rPr>
          <w:b/>
        </w:rPr>
        <w:t xml:space="preserve"> in </w:t>
      </w:r>
      <w:r w:rsidR="00D557E2">
        <w:rPr>
          <w:b/>
        </w:rPr>
        <w:t>Azure Automation</w:t>
      </w:r>
      <w:r w:rsidR="00D557E2">
        <w:t xml:space="preserve"> </w:t>
      </w:r>
      <w:r w:rsidRPr="00E76A01">
        <w:rPr>
          <w:b/>
        </w:rPr>
        <w:t>already</w:t>
      </w:r>
      <w:r>
        <w:rPr>
          <w:b/>
        </w:rPr>
        <w:t xml:space="preserve">, </w:t>
      </w:r>
      <w:r>
        <w:t xml:space="preserve">simply follow the best practice and write the child </w:t>
      </w:r>
      <w:proofErr w:type="spellStart"/>
      <w:r>
        <w:t>runbook</w:t>
      </w:r>
      <w:proofErr w:type="spellEnd"/>
      <w:r>
        <w:t xml:space="preserve"> first in the ISE. When the child workflow is done, start working on the parent </w:t>
      </w:r>
      <w:r w:rsidR="0018385F">
        <w:t>workflow</w:t>
      </w:r>
      <w:r>
        <w:t>.</w:t>
      </w:r>
      <w:r w:rsidR="002060EC">
        <w:t xml:space="preserve"> While you can’t call </w:t>
      </w:r>
      <w:r w:rsidR="00D557E2">
        <w:t xml:space="preserve">Azure Automation </w:t>
      </w:r>
      <w:proofErr w:type="spellStart"/>
      <w:r w:rsidR="002060EC">
        <w:t>runbooks</w:t>
      </w:r>
      <w:proofErr w:type="spellEnd"/>
      <w:r w:rsidR="002060EC">
        <w:t xml:space="preserve"> synchr</w:t>
      </w:r>
      <w:r w:rsidR="009A0CFC">
        <w:t xml:space="preserve">onously from </w:t>
      </w:r>
      <w:r w:rsidR="002060EC">
        <w:t>workflow</w:t>
      </w:r>
      <w:r w:rsidR="009A0CFC">
        <w:t>s</w:t>
      </w:r>
      <w:r w:rsidR="002060EC">
        <w:t xml:space="preserve"> in the PowerShell ISE, you </w:t>
      </w:r>
      <w:r w:rsidR="002060EC" w:rsidRPr="009A0CFC">
        <w:t>can</w:t>
      </w:r>
      <w:r w:rsidR="002060EC">
        <w:t xml:space="preserve"> call </w:t>
      </w:r>
      <w:r w:rsidR="002060EC" w:rsidRPr="009A0CFC">
        <w:rPr>
          <w:i/>
        </w:rPr>
        <w:t>workflows</w:t>
      </w:r>
      <w:r w:rsidR="002060EC">
        <w:t xml:space="preserve"> synchronously from workflows in the ISE. So, to </w:t>
      </w:r>
      <w:r w:rsidR="00C75849">
        <w:t xml:space="preserve">have </w:t>
      </w:r>
      <w:r w:rsidR="002060EC">
        <w:t xml:space="preserve">a </w:t>
      </w:r>
      <w:proofErr w:type="spellStart"/>
      <w:r w:rsidR="002060EC">
        <w:t>runbook</w:t>
      </w:r>
      <w:proofErr w:type="spellEnd"/>
      <w:r w:rsidR="002060EC">
        <w:t xml:space="preserve"> you are writing in the ISE call another </w:t>
      </w:r>
      <w:proofErr w:type="spellStart"/>
      <w:r w:rsidR="002060EC">
        <w:t>runbook</w:t>
      </w:r>
      <w:proofErr w:type="spellEnd"/>
      <w:r w:rsidR="002060EC">
        <w:t xml:space="preserve"> synchronously in the ISE, define and compile that child </w:t>
      </w:r>
      <w:proofErr w:type="spellStart"/>
      <w:r w:rsidR="002060EC">
        <w:t>runbook</w:t>
      </w:r>
      <w:proofErr w:type="spellEnd"/>
      <w:r w:rsidR="002060EC">
        <w:t xml:space="preserve"> as a workflow in the ISE, and call it inline</w:t>
      </w:r>
      <w:r w:rsidR="0018385F">
        <w:t xml:space="preserve"> from the parent</w:t>
      </w:r>
      <w:r w:rsidR="002060EC">
        <w:t xml:space="preserve">. Calling a </w:t>
      </w:r>
      <w:proofErr w:type="spellStart"/>
      <w:r w:rsidR="002060EC">
        <w:t>runbook</w:t>
      </w:r>
      <w:proofErr w:type="spellEnd"/>
      <w:r w:rsidR="002060EC">
        <w:t xml:space="preserve"> synchronously from a </w:t>
      </w:r>
      <w:proofErr w:type="spellStart"/>
      <w:r w:rsidR="002060EC">
        <w:t>runbook</w:t>
      </w:r>
      <w:proofErr w:type="spellEnd"/>
      <w:r w:rsidR="002060EC">
        <w:t xml:space="preserve"> uses the same syntax as calling a workflow synchronously from a workflow</w:t>
      </w:r>
      <w:r w:rsidR="00D557E2">
        <w:t xml:space="preserve"> (since </w:t>
      </w:r>
      <w:proofErr w:type="spellStart"/>
      <w:r w:rsidR="00D557E2">
        <w:t>runbooks</w:t>
      </w:r>
      <w:proofErr w:type="spellEnd"/>
      <w:r w:rsidR="00D557E2">
        <w:t xml:space="preserve"> are really just workflows), </w:t>
      </w:r>
      <w:r w:rsidR="002060EC">
        <w:t xml:space="preserve">so this will allow you to test calling one workflow from another synchronously in the ISE, and then import these workflows as </w:t>
      </w:r>
      <w:proofErr w:type="spellStart"/>
      <w:r w:rsidR="002060EC">
        <w:t>runbooks</w:t>
      </w:r>
      <w:proofErr w:type="spellEnd"/>
      <w:r w:rsidR="002060EC">
        <w:t xml:space="preserve"> into </w:t>
      </w:r>
      <w:r w:rsidR="00D557E2">
        <w:t xml:space="preserve">Azure Automation </w:t>
      </w:r>
      <w:r w:rsidR="002060EC">
        <w:t>and call one synchronously from the other wit</w:t>
      </w:r>
      <w:r w:rsidR="0018385F">
        <w:t xml:space="preserve">hout having to make any changes to the </w:t>
      </w:r>
      <w:proofErr w:type="spellStart"/>
      <w:r w:rsidR="0018385F">
        <w:t>runbook</w:t>
      </w:r>
      <w:r w:rsidR="002702AB">
        <w:t>s</w:t>
      </w:r>
      <w:proofErr w:type="spellEnd"/>
      <w:r w:rsidR="002702AB">
        <w:t>’</w:t>
      </w:r>
      <w:r w:rsidR="0018385F">
        <w:t xml:space="preserve"> definition.</w:t>
      </w:r>
      <w:r w:rsidR="00D557E2">
        <w:t xml:space="preserve"> </w:t>
      </w:r>
    </w:p>
    <w:p w14:paraId="1DB50471" w14:textId="77777777" w:rsidR="002D5763" w:rsidRDefault="002D5763" w:rsidP="002060EC"/>
    <w:p w14:paraId="02F00955" w14:textId="76B5BA20" w:rsidR="002060EC" w:rsidRPr="002E11C3" w:rsidRDefault="002D5763" w:rsidP="002060EC">
      <w:pPr>
        <w:rPr>
          <w:i/>
        </w:rPr>
      </w:pPr>
      <w:r>
        <w:rPr>
          <w:b/>
          <w:bCs/>
          <w:color w:val="FF0000"/>
        </w:rPr>
        <w:lastRenderedPageBreak/>
        <w:t>Note</w:t>
      </w:r>
      <w:r>
        <w:t xml:space="preserve">    </w:t>
      </w:r>
      <w:r w:rsidRPr="002E11C3">
        <w:rPr>
          <w:i/>
        </w:rPr>
        <w:t>W</w:t>
      </w:r>
      <w:r w:rsidR="00D557E2" w:rsidRPr="002E11C3">
        <w:rPr>
          <w:i/>
        </w:rPr>
        <w:t xml:space="preserve">hen you import a set of dependent parent / child </w:t>
      </w:r>
      <w:proofErr w:type="spellStart"/>
      <w:r w:rsidR="00D557E2" w:rsidRPr="002E11C3">
        <w:rPr>
          <w:i/>
        </w:rPr>
        <w:t>runbooks</w:t>
      </w:r>
      <w:proofErr w:type="spellEnd"/>
      <w:r w:rsidR="00D557E2" w:rsidRPr="002E11C3">
        <w:rPr>
          <w:i/>
        </w:rPr>
        <w:t xml:space="preserve"> into Azure Automation, and you are ready to publish, </w:t>
      </w:r>
      <w:commentRangeStart w:id="4"/>
      <w:r w:rsidR="00D557E2" w:rsidRPr="002E11C3">
        <w:rPr>
          <w:i/>
        </w:rPr>
        <w:t xml:space="preserve">make sure the first time you publish any parent </w:t>
      </w:r>
      <w:proofErr w:type="spellStart"/>
      <w:r w:rsidR="00D557E2" w:rsidRPr="002E11C3">
        <w:rPr>
          <w:i/>
        </w:rPr>
        <w:t>runbook</w:t>
      </w:r>
      <w:proofErr w:type="spellEnd"/>
      <w:r w:rsidR="00D557E2" w:rsidRPr="002E11C3">
        <w:rPr>
          <w:i/>
        </w:rPr>
        <w:t xml:space="preserve"> that you have already published any child </w:t>
      </w:r>
      <w:proofErr w:type="spellStart"/>
      <w:r w:rsidR="00D557E2" w:rsidRPr="002E11C3">
        <w:rPr>
          <w:i/>
        </w:rPr>
        <w:t>runbooks</w:t>
      </w:r>
      <w:proofErr w:type="spellEnd"/>
      <w:r w:rsidR="00D557E2" w:rsidRPr="002E11C3">
        <w:rPr>
          <w:i/>
        </w:rPr>
        <w:t xml:space="preserve"> it invokes inline</w:t>
      </w:r>
      <w:commentRangeEnd w:id="4"/>
      <w:r w:rsidR="00861612">
        <w:rPr>
          <w:rStyle w:val="CommentReference"/>
        </w:rPr>
        <w:commentReference w:id="4"/>
      </w:r>
      <w:r w:rsidR="00D557E2" w:rsidRPr="002E11C3">
        <w:rPr>
          <w:i/>
        </w:rPr>
        <w:t>.</w:t>
      </w:r>
      <w:r w:rsidRPr="002E11C3">
        <w:rPr>
          <w:i/>
        </w:rPr>
        <w:t xml:space="preserve"> Otherwise you will have to go back and republish the parent after you have published its children, in</w:t>
      </w:r>
      <w:ins w:id="5" w:author="Alex Stabile" w:date="2015-03-31T20:14:00Z">
        <w:r w:rsidR="00861612">
          <w:rPr>
            <w:i/>
          </w:rPr>
          <w:t xml:space="preserve"> </w:t>
        </w:r>
      </w:ins>
      <w:r w:rsidRPr="002E11C3">
        <w:rPr>
          <w:i/>
        </w:rPr>
        <w:t xml:space="preserve">order for the parent </w:t>
      </w:r>
      <w:proofErr w:type="spellStart"/>
      <w:r w:rsidRPr="002E11C3">
        <w:rPr>
          <w:i/>
        </w:rPr>
        <w:t>runbook</w:t>
      </w:r>
      <w:proofErr w:type="spellEnd"/>
      <w:r w:rsidRPr="002E11C3">
        <w:rPr>
          <w:i/>
        </w:rPr>
        <w:t xml:space="preserve"> to execute successfully.</w:t>
      </w:r>
    </w:p>
    <w:p w14:paraId="7A095203" w14:textId="58F65902" w:rsidR="004C48CE" w:rsidRDefault="002060EC" w:rsidP="002060EC">
      <w:commentRangeStart w:id="6"/>
      <w:r w:rsidRPr="002D5763">
        <w:t xml:space="preserve">Here’s </w:t>
      </w:r>
      <w:r>
        <w:t xml:space="preserve">what this scenario looks like in the ISE and in </w:t>
      </w:r>
      <w:r w:rsidR="002D5763">
        <w:t>Azure Automation</w:t>
      </w:r>
      <w:commentRangeEnd w:id="6"/>
      <w:r w:rsidR="00F631B6">
        <w:rPr>
          <w:rStyle w:val="CommentReference"/>
        </w:rPr>
        <w:commentReference w:id="6"/>
      </w:r>
      <w:r>
        <w:t>. The workflow Say-</w:t>
      </w:r>
      <w:proofErr w:type="spellStart"/>
      <w:r>
        <w:t>HelloToJohn</w:t>
      </w:r>
      <w:proofErr w:type="spellEnd"/>
      <w:r>
        <w:t xml:space="preserve"> calls the </w:t>
      </w:r>
      <w:r w:rsidR="00880694">
        <w:t xml:space="preserve">workflow </w:t>
      </w:r>
      <w:r>
        <w:t xml:space="preserve">Say-Hello, shown previously </w:t>
      </w:r>
      <w:r w:rsidR="00706B5D">
        <w:t>in a</w:t>
      </w:r>
      <w:r>
        <w:t xml:space="preserve"> screenshot above, as a child </w:t>
      </w:r>
      <w:r w:rsidR="00757E8D">
        <w:t>workflow</w:t>
      </w:r>
      <w:r w:rsidR="00540314">
        <w:t>,</w:t>
      </w:r>
      <w:r>
        <w:t xml:space="preserve"> synchronously. Since calling workflows from workflows will only work if the child workflow is already defined and compiled when the parent </w:t>
      </w:r>
      <w:r w:rsidR="00540314">
        <w:t>workflow</w:t>
      </w:r>
      <w:r>
        <w:t xml:space="preserve"> is compiled, make sure to always </w:t>
      </w:r>
      <w:r w:rsidR="00706B5D">
        <w:t xml:space="preserve">define and compile the child workflow before the parent. </w:t>
      </w:r>
    </w:p>
    <w:p w14:paraId="3B89D2C6" w14:textId="25CD9DBB" w:rsidR="004C48CE" w:rsidRPr="004C48CE" w:rsidRDefault="004C48CE" w:rsidP="002060EC">
      <w:pPr>
        <w:rPr>
          <w:i/>
        </w:rPr>
      </w:pPr>
      <w:r>
        <w:rPr>
          <w:b/>
          <w:bCs/>
          <w:color w:val="FF0000"/>
        </w:rPr>
        <w:t>Note</w:t>
      </w:r>
      <w:r>
        <w:t xml:space="preserve">    </w:t>
      </w:r>
      <w:r w:rsidR="00706B5D" w:rsidRPr="004C48CE">
        <w:rPr>
          <w:i/>
        </w:rPr>
        <w:t>If you ever have to make an update to the child workflow and wish to test this updated child workflow as part of the parent workflow, remember to recompile the child workflow, and then the parent</w:t>
      </w:r>
      <w:r w:rsidR="00540314" w:rsidRPr="004C48CE">
        <w:rPr>
          <w:i/>
        </w:rPr>
        <w:t xml:space="preserve"> workflow</w:t>
      </w:r>
      <w:r w:rsidR="00706B5D" w:rsidRPr="004C48CE">
        <w:rPr>
          <w:i/>
        </w:rPr>
        <w:t xml:space="preserve">, so your </w:t>
      </w:r>
      <w:r w:rsidR="00AB1F50">
        <w:rPr>
          <w:i/>
        </w:rPr>
        <w:t>latest</w:t>
      </w:r>
      <w:r w:rsidR="00AB1F50" w:rsidRPr="004C48CE">
        <w:rPr>
          <w:i/>
        </w:rPr>
        <w:t xml:space="preserve"> </w:t>
      </w:r>
      <w:r w:rsidR="00706B5D" w:rsidRPr="004C48CE">
        <w:rPr>
          <w:i/>
        </w:rPr>
        <w:t>changes</w:t>
      </w:r>
      <w:r w:rsidR="00540314" w:rsidRPr="004C48CE">
        <w:rPr>
          <w:i/>
        </w:rPr>
        <w:t xml:space="preserve"> to the child workflow</w:t>
      </w:r>
      <w:r w:rsidR="00706B5D" w:rsidRPr="004C48CE">
        <w:rPr>
          <w:i/>
        </w:rPr>
        <w:t xml:space="preserve"> are included when run from the parent workflow.</w:t>
      </w:r>
    </w:p>
    <w:p w14:paraId="02F00956" w14:textId="030FF6F4" w:rsidR="002060EC" w:rsidRDefault="00706B5D" w:rsidP="002060EC">
      <w:r>
        <w:t xml:space="preserve">Once moved to </w:t>
      </w:r>
      <w:r w:rsidR="002D5763">
        <w:t>Azure Automation</w:t>
      </w:r>
      <w:r>
        <w:t xml:space="preserve">, make sure the child </w:t>
      </w:r>
      <w:proofErr w:type="spellStart"/>
      <w:r>
        <w:t>runbook</w:t>
      </w:r>
      <w:proofErr w:type="spellEnd"/>
      <w:r>
        <w:t xml:space="preserve"> is published before attempting to run</w:t>
      </w:r>
      <w:r w:rsidR="00AF60F9">
        <w:t xml:space="preserve"> or publish</w:t>
      </w:r>
      <w:r>
        <w:t xml:space="preserve"> the parent </w:t>
      </w:r>
      <w:proofErr w:type="spellStart"/>
      <w:r>
        <w:t>runbook</w:t>
      </w:r>
      <w:proofErr w:type="spellEnd"/>
      <w:r>
        <w:t xml:space="preserve"> which calls this child </w:t>
      </w:r>
      <w:proofErr w:type="spellStart"/>
      <w:r>
        <w:t>runbook</w:t>
      </w:r>
      <w:proofErr w:type="spellEnd"/>
      <w:r w:rsidR="002D5763">
        <w:t xml:space="preserve"> inline</w:t>
      </w:r>
      <w:r>
        <w:t>.</w:t>
      </w:r>
      <w:r w:rsidR="00880694">
        <w:t xml:space="preserve"> </w:t>
      </w:r>
      <w:r w:rsidR="002060EC">
        <w:t>As you can see below the workflow</w:t>
      </w:r>
      <w:r w:rsidR="00AB1F50">
        <w:t>s</w:t>
      </w:r>
      <w:r w:rsidR="002060EC">
        <w:t xml:space="preserve"> can work in </w:t>
      </w:r>
      <w:r w:rsidR="002D5763">
        <w:t xml:space="preserve">Azure Automation </w:t>
      </w:r>
      <w:r w:rsidR="00AB1F50">
        <w:t xml:space="preserve">as </w:t>
      </w:r>
      <w:proofErr w:type="spellStart"/>
      <w:r w:rsidR="00AB1F50">
        <w:t>runbooks</w:t>
      </w:r>
      <w:proofErr w:type="spellEnd"/>
      <w:r w:rsidR="00AB1F50">
        <w:t xml:space="preserve"> </w:t>
      </w:r>
      <w:r w:rsidR="002060EC">
        <w:t>with no changes from the ISE version</w:t>
      </w:r>
      <w:r w:rsidR="00AB1F50">
        <w:t>s</w:t>
      </w:r>
      <w:r w:rsidR="002060EC">
        <w:t xml:space="preserve">: </w:t>
      </w:r>
    </w:p>
    <w:p w14:paraId="02F00957" w14:textId="77777777" w:rsidR="000B5CFC" w:rsidRDefault="000B5CFC" w:rsidP="002060EC">
      <w:r>
        <w:t>PowerShell ISE:</w:t>
      </w:r>
    </w:p>
    <w:p w14:paraId="02F00958" w14:textId="77777777" w:rsidR="00E24AA9" w:rsidRDefault="00E24AA9" w:rsidP="002060EC">
      <w:r>
        <w:rPr>
          <w:noProof/>
        </w:rPr>
        <w:drawing>
          <wp:inline distT="0" distB="0" distL="0" distR="0" wp14:anchorId="02F0096F" wp14:editId="02F00970">
            <wp:extent cx="2822575" cy="90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575" cy="906145"/>
                    </a:xfrm>
                    <a:prstGeom prst="rect">
                      <a:avLst/>
                    </a:prstGeom>
                    <a:noFill/>
                    <a:ln>
                      <a:noFill/>
                    </a:ln>
                  </pic:spPr>
                </pic:pic>
              </a:graphicData>
            </a:graphic>
          </wp:inline>
        </w:drawing>
      </w:r>
    </w:p>
    <w:p w14:paraId="02F00959" w14:textId="77777777" w:rsidR="00E24AA9" w:rsidRDefault="00E24AA9" w:rsidP="002060EC">
      <w:r>
        <w:rPr>
          <w:noProof/>
        </w:rPr>
        <w:drawing>
          <wp:inline distT="0" distB="0" distL="0" distR="0" wp14:anchorId="02F00971" wp14:editId="02F00972">
            <wp:extent cx="385635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6355" cy="1812925"/>
                    </a:xfrm>
                    <a:prstGeom prst="rect">
                      <a:avLst/>
                    </a:prstGeom>
                    <a:noFill/>
                    <a:ln>
                      <a:noFill/>
                    </a:ln>
                  </pic:spPr>
                </pic:pic>
              </a:graphicData>
            </a:graphic>
          </wp:inline>
        </w:drawing>
      </w:r>
    </w:p>
    <w:p w14:paraId="02F0095A" w14:textId="77777777" w:rsidR="000B5CFC" w:rsidRDefault="000B5CFC" w:rsidP="002060EC"/>
    <w:p w14:paraId="02F0095B" w14:textId="1681AF02" w:rsidR="000B5CFC" w:rsidRDefault="00EF464C" w:rsidP="002060EC">
      <w:r>
        <w:t xml:space="preserve">Azure Automation </w:t>
      </w:r>
      <w:r w:rsidR="000B5CFC">
        <w:t>Authoring Pane:</w:t>
      </w:r>
    </w:p>
    <w:p w14:paraId="02F0095C" w14:textId="77777777" w:rsidR="000B5CFC" w:rsidRDefault="000B5CFC" w:rsidP="002060EC">
      <w:r>
        <w:rPr>
          <w:noProof/>
        </w:rPr>
        <w:lastRenderedPageBreak/>
        <w:drawing>
          <wp:inline distT="0" distB="0" distL="0" distR="0" wp14:anchorId="02F00973" wp14:editId="02F00974">
            <wp:extent cx="2926080" cy="29019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901950"/>
                    </a:xfrm>
                    <a:prstGeom prst="rect">
                      <a:avLst/>
                    </a:prstGeom>
                    <a:noFill/>
                    <a:ln>
                      <a:noFill/>
                    </a:ln>
                  </pic:spPr>
                </pic:pic>
              </a:graphicData>
            </a:graphic>
          </wp:inline>
        </w:drawing>
      </w:r>
    </w:p>
    <w:p w14:paraId="02F0095D" w14:textId="77777777" w:rsidR="000B5CFC" w:rsidRDefault="000B5CFC" w:rsidP="002060EC">
      <w:r>
        <w:rPr>
          <w:noProof/>
        </w:rPr>
        <w:drawing>
          <wp:inline distT="0" distB="0" distL="0" distR="0" wp14:anchorId="02F00975" wp14:editId="02F00976">
            <wp:extent cx="3228340" cy="2154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340" cy="2154555"/>
                    </a:xfrm>
                    <a:prstGeom prst="rect">
                      <a:avLst/>
                    </a:prstGeom>
                    <a:noFill/>
                    <a:ln>
                      <a:noFill/>
                    </a:ln>
                  </pic:spPr>
                </pic:pic>
              </a:graphicData>
            </a:graphic>
          </wp:inline>
        </w:drawing>
      </w:r>
    </w:p>
    <w:p w14:paraId="02F0095E" w14:textId="77777777" w:rsidR="000B5CFC" w:rsidRDefault="000B5CFC" w:rsidP="002060EC">
      <w:r>
        <w:rPr>
          <w:noProof/>
        </w:rPr>
        <w:drawing>
          <wp:inline distT="0" distB="0" distL="0" distR="0" wp14:anchorId="02F00977" wp14:editId="02F00978">
            <wp:extent cx="2433320" cy="1057275"/>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3320" cy="1057275"/>
                    </a:xfrm>
                    <a:prstGeom prst="rect">
                      <a:avLst/>
                    </a:prstGeom>
                    <a:noFill/>
                    <a:ln>
                      <a:noFill/>
                    </a:ln>
                  </pic:spPr>
                </pic:pic>
              </a:graphicData>
            </a:graphic>
          </wp:inline>
        </w:drawing>
      </w:r>
    </w:p>
    <w:p w14:paraId="02F0095F" w14:textId="77777777" w:rsidR="00261C50" w:rsidRDefault="00261C50" w:rsidP="003B5E82"/>
    <w:p w14:paraId="7719F1FC" w14:textId="0D17486A" w:rsidR="00E84C6C" w:rsidRDefault="00540314" w:rsidP="0070359C">
      <w:commentRangeStart w:id="7"/>
      <w:r>
        <w:t xml:space="preserve">If you want to start a child </w:t>
      </w:r>
      <w:proofErr w:type="spellStart"/>
      <w:r>
        <w:t>runbook</w:t>
      </w:r>
      <w:proofErr w:type="spellEnd"/>
      <w:r>
        <w:t xml:space="preserve"> </w:t>
      </w:r>
      <w:commentRangeEnd w:id="7"/>
      <w:r w:rsidR="00F631B6">
        <w:rPr>
          <w:rStyle w:val="CommentReference"/>
        </w:rPr>
        <w:commentReference w:id="7"/>
      </w:r>
      <w:r w:rsidRPr="007076A4">
        <w:rPr>
          <w:b/>
        </w:rPr>
        <w:t>synchronously</w:t>
      </w:r>
      <w:r>
        <w:rPr>
          <w:b/>
        </w:rPr>
        <w:t xml:space="preserve"> </w:t>
      </w:r>
      <w:r>
        <w:t xml:space="preserve">from a </w:t>
      </w:r>
      <w:proofErr w:type="spellStart"/>
      <w:r>
        <w:t>runbook</w:t>
      </w:r>
      <w:proofErr w:type="spellEnd"/>
      <w:r>
        <w:t xml:space="preserve"> yo</w:t>
      </w:r>
      <w:r w:rsidR="00F41FA4">
        <w:t>u are writing in the ISE, and the child</w:t>
      </w:r>
      <w:r w:rsidRPr="00E76A01">
        <w:rPr>
          <w:b/>
        </w:rPr>
        <w:t xml:space="preserve"> </w:t>
      </w:r>
      <w:r>
        <w:rPr>
          <w:b/>
        </w:rPr>
        <w:t>exists</w:t>
      </w:r>
      <w:r w:rsidRPr="00E76A01">
        <w:rPr>
          <w:b/>
        </w:rPr>
        <w:t xml:space="preserve"> in </w:t>
      </w:r>
      <w:r w:rsidR="00EF464C">
        <w:rPr>
          <w:b/>
        </w:rPr>
        <w:t>Azure Automation</w:t>
      </w:r>
      <w:r w:rsidR="00EF464C">
        <w:t xml:space="preserve"> </w:t>
      </w:r>
      <w:r w:rsidRPr="00E76A01">
        <w:rPr>
          <w:b/>
        </w:rPr>
        <w:t>already</w:t>
      </w:r>
      <w:r>
        <w:rPr>
          <w:b/>
        </w:rPr>
        <w:t xml:space="preserve">, </w:t>
      </w:r>
      <w:r>
        <w:t xml:space="preserve">simply copy the child </w:t>
      </w:r>
      <w:proofErr w:type="spellStart"/>
      <w:r>
        <w:t>runbook’s</w:t>
      </w:r>
      <w:proofErr w:type="spellEnd"/>
      <w:r>
        <w:t xml:space="preserve"> definition to a PowerShell workflow in the ISE, and then follow the </w:t>
      </w:r>
      <w:r w:rsidR="00F631B6">
        <w:t xml:space="preserve">previous </w:t>
      </w:r>
      <w:r>
        <w:t>scenario. If you end up needing to make any changes to the child workflow you copied into the ISE in order to get it to work correctly with the parent workflow</w:t>
      </w:r>
      <w:r w:rsidR="00CF291A">
        <w:t xml:space="preserve"> you are writing in the ISE</w:t>
      </w:r>
      <w:r>
        <w:t xml:space="preserve">, make sure to update the child </w:t>
      </w:r>
      <w:proofErr w:type="spellStart"/>
      <w:r>
        <w:t>runbook</w:t>
      </w:r>
      <w:proofErr w:type="spellEnd"/>
      <w:r>
        <w:t xml:space="preserve"> as well with this </w:t>
      </w:r>
      <w:r w:rsidR="00CF291A">
        <w:t xml:space="preserve">new code and publish it in </w:t>
      </w:r>
      <w:r w:rsidR="00EF464C">
        <w:t xml:space="preserve">Azure Automation </w:t>
      </w:r>
      <w:r>
        <w:t xml:space="preserve">before attempting to run the parent </w:t>
      </w:r>
      <w:r w:rsidR="00CF291A">
        <w:t xml:space="preserve">workflow as a </w:t>
      </w:r>
      <w:proofErr w:type="spellStart"/>
      <w:r w:rsidR="00CF291A">
        <w:t>runbook</w:t>
      </w:r>
      <w:proofErr w:type="spellEnd"/>
      <w:r>
        <w:t xml:space="preserve"> in </w:t>
      </w:r>
      <w:r w:rsidR="00EF464C">
        <w:t>Azure Automation</w:t>
      </w:r>
      <w:r>
        <w:t>.</w:t>
      </w:r>
    </w:p>
    <w:p w14:paraId="5605B026" w14:textId="77777777" w:rsidR="00770A07" w:rsidRDefault="00770A07" w:rsidP="0070359C"/>
    <w:p w14:paraId="19372D67" w14:textId="6B98A696" w:rsidR="00770A07" w:rsidRDefault="00770A07" w:rsidP="00770A07">
      <w:r>
        <w:t xml:space="preserve">Again, many of these steps, </w:t>
      </w:r>
      <w:r w:rsidR="009927F7">
        <w:t xml:space="preserve">such as </w:t>
      </w:r>
      <w:r>
        <w:t>copy</w:t>
      </w:r>
      <w:r w:rsidR="009927F7">
        <w:t>ing a</w:t>
      </w:r>
      <w:r>
        <w:t xml:space="preserve"> </w:t>
      </w:r>
      <w:proofErr w:type="spellStart"/>
      <w:r>
        <w:t>runbook</w:t>
      </w:r>
      <w:proofErr w:type="spellEnd"/>
      <w:r>
        <w:t xml:space="preserve"> from Azure Automation to the PS ISE, import</w:t>
      </w:r>
      <w:r w:rsidR="009927F7">
        <w:t>ing a</w:t>
      </w:r>
      <w:r>
        <w:t xml:space="preserve"> </w:t>
      </w:r>
      <w:proofErr w:type="spellStart"/>
      <w:r>
        <w:t>runbook</w:t>
      </w:r>
      <w:proofErr w:type="spellEnd"/>
      <w:r>
        <w:t xml:space="preserve"> from </w:t>
      </w:r>
      <w:r w:rsidR="009927F7">
        <w:t xml:space="preserve">the PowerShell </w:t>
      </w:r>
      <w:r>
        <w:t>ISE into Azure Automation, and publish</w:t>
      </w:r>
      <w:r w:rsidR="009927F7">
        <w:t>ing a</w:t>
      </w:r>
      <w:r>
        <w:t xml:space="preserve"> </w:t>
      </w:r>
      <w:proofErr w:type="spellStart"/>
      <w:r>
        <w:t>runbook</w:t>
      </w:r>
      <w:proofErr w:type="spellEnd"/>
      <w:r>
        <w:t xml:space="preserve"> in Azure Automation, can be done automatically using the Azure Automation Authoring Toolkit, </w:t>
      </w:r>
      <w:commentRangeStart w:id="8"/>
      <w:r>
        <w:t>but we’ll talk more on that later</w:t>
      </w:r>
      <w:commentRangeEnd w:id="8"/>
      <w:r w:rsidR="00CA4565">
        <w:rPr>
          <w:rStyle w:val="CommentReference"/>
        </w:rPr>
        <w:commentReference w:id="8"/>
      </w:r>
      <w:r>
        <w:t>.</w:t>
      </w:r>
      <w:r w:rsidR="00360A20">
        <w:t xml:space="preserve"> </w:t>
      </w:r>
      <w:hyperlink r:id="rId25" w:history="1">
        <w:r w:rsidR="00360A20" w:rsidRPr="00360A20">
          <w:rPr>
            <w:rStyle w:val="Hyperlink"/>
          </w:rPr>
          <w:t>Source control integration</w:t>
        </w:r>
      </w:hyperlink>
      <w:r w:rsidR="00360A20">
        <w:t xml:space="preserve"> could also be used for syncing </w:t>
      </w:r>
      <w:proofErr w:type="spellStart"/>
      <w:r w:rsidR="00360A20">
        <w:t>runbooks</w:t>
      </w:r>
      <w:proofErr w:type="spellEnd"/>
      <w:r w:rsidR="00360A20">
        <w:t xml:space="preserve"> between the PS ISE and Azure Automation, but this post won’t detail that.</w:t>
      </w:r>
    </w:p>
    <w:p w14:paraId="09944C13" w14:textId="77777777" w:rsidR="00770A07" w:rsidRDefault="00770A07" w:rsidP="0070359C"/>
    <w:p w14:paraId="2DA31000" w14:textId="411AB842" w:rsidR="00BE3668" w:rsidRDefault="00BE3668" w:rsidP="00BE3668">
      <w:pPr>
        <w:rPr>
          <w:noProof/>
          <w:u w:val="single"/>
        </w:rPr>
      </w:pPr>
      <w:r>
        <w:rPr>
          <w:noProof/>
          <w:u w:val="single"/>
        </w:rPr>
        <w:t xml:space="preserve">3: </w:t>
      </w:r>
      <w:r w:rsidR="007E5DF9">
        <w:rPr>
          <w:noProof/>
          <w:u w:val="single"/>
        </w:rPr>
        <w:t>Working with modules</w:t>
      </w:r>
    </w:p>
    <w:p w14:paraId="4C933780" w14:textId="08A836E2" w:rsidR="007E5DF9" w:rsidRDefault="007E5DF9" w:rsidP="00BE3668">
      <w:commentRangeStart w:id="9"/>
      <w:r>
        <w:rPr>
          <w:noProof/>
        </w:rPr>
        <w:t>While runbooks in Azure Automation can be used to automate any task, most of our users use them to automate Azure operations.</w:t>
      </w:r>
      <w:commentRangeEnd w:id="9"/>
      <w:r w:rsidR="002D6064">
        <w:rPr>
          <w:rStyle w:val="CommentReference"/>
        </w:rPr>
        <w:commentReference w:id="9"/>
      </w:r>
      <w:r>
        <w:rPr>
          <w:noProof/>
        </w:rPr>
        <w:t xml:space="preserve"> In Azure Automation, this is easy because the Azure module ships out of the box in Azure Automation. In your local PowerShell ISE, by default the Azure module is not there, since it does not ship out of the box in Windows. So the first step to talking to Azure from your local PS ISE is to </w:t>
      </w:r>
      <w:r>
        <w:t xml:space="preserve">install the </w:t>
      </w:r>
      <w:hyperlink r:id="rId26" w:history="1">
        <w:r w:rsidRPr="00F34081">
          <w:rPr>
            <w:rStyle w:val="Hyperlink"/>
          </w:rPr>
          <w:t>Azure PowerShell module</w:t>
        </w:r>
      </w:hyperlink>
      <w:r>
        <w:t xml:space="preserve"> on the computer who’s PowerShell ISE you will be authoring in. This will add the</w:t>
      </w:r>
      <w:r w:rsidR="00B0413A">
        <w:t xml:space="preserve"> Azure PowerShell module to </w:t>
      </w:r>
      <w:r w:rsidR="000548C1">
        <w:t>a folder in the</w:t>
      </w:r>
      <w:r w:rsidR="00B0413A">
        <w:t xml:space="preserve"> computer’s</w:t>
      </w:r>
      <w:r>
        <w:t xml:space="preserve"> </w:t>
      </w:r>
      <w:hyperlink r:id="rId27" w:history="1">
        <w:proofErr w:type="spellStart"/>
        <w:r w:rsidR="00B0413A" w:rsidRPr="00B0413A">
          <w:rPr>
            <w:rStyle w:val="Hyperlink"/>
          </w:rPr>
          <w:t>PSModulePath</w:t>
        </w:r>
        <w:proofErr w:type="spellEnd"/>
      </w:hyperlink>
      <w:r w:rsidR="00B0413A">
        <w:t xml:space="preserve"> so its </w:t>
      </w:r>
      <w:proofErr w:type="spellStart"/>
      <w:r w:rsidR="00B0413A">
        <w:t>cmdlets</w:t>
      </w:r>
      <w:proofErr w:type="spellEnd"/>
      <w:r w:rsidR="00B0413A">
        <w:t xml:space="preserve"> will be automatically loaded within PowerShell workflows, like in Azure Automation.</w:t>
      </w:r>
    </w:p>
    <w:p w14:paraId="721EA065" w14:textId="7963A5C1" w:rsidR="007E5DF9" w:rsidRDefault="007E5DF9" w:rsidP="00BE3668">
      <w:r>
        <w:t>Similarly, any other modules you</w:t>
      </w:r>
      <w:r w:rsidR="001D011A">
        <w:t>’ve</w:t>
      </w:r>
      <w:r>
        <w:t xml:space="preserve"> imported into Azure Automation</w:t>
      </w:r>
      <w:r w:rsidR="001D011A">
        <w:t xml:space="preserve">, that you want to call the </w:t>
      </w:r>
      <w:proofErr w:type="spellStart"/>
      <w:r w:rsidR="001D011A">
        <w:t>cmdlets</w:t>
      </w:r>
      <w:proofErr w:type="spellEnd"/>
      <w:r w:rsidR="001D011A">
        <w:t xml:space="preserve"> of within your ISE </w:t>
      </w:r>
      <w:proofErr w:type="spellStart"/>
      <w:r w:rsidR="001D011A">
        <w:t>runbooks</w:t>
      </w:r>
      <w:proofErr w:type="spellEnd"/>
      <w:r w:rsidR="001D011A">
        <w:t>,</w:t>
      </w:r>
      <w:r>
        <w:t xml:space="preserve"> will need to be </w:t>
      </w:r>
      <w:r w:rsidR="001D011A">
        <w:t xml:space="preserve">placed in </w:t>
      </w:r>
      <w:r w:rsidR="000548C1">
        <w:t xml:space="preserve">one of the folders in </w:t>
      </w:r>
      <w:r w:rsidR="001D011A">
        <w:t xml:space="preserve">the </w:t>
      </w:r>
      <w:hyperlink r:id="rId28" w:history="1">
        <w:proofErr w:type="spellStart"/>
        <w:r w:rsidR="001D011A" w:rsidRPr="00B0413A">
          <w:rPr>
            <w:rStyle w:val="Hyperlink"/>
          </w:rPr>
          <w:t>PSModulePath</w:t>
        </w:r>
        <w:proofErr w:type="spellEnd"/>
      </w:hyperlink>
      <w:r w:rsidR="001D011A">
        <w:t xml:space="preserve"> </w:t>
      </w:r>
      <w:r>
        <w:t>on</w:t>
      </w:r>
      <w:r w:rsidR="001D011A">
        <w:t xml:space="preserve"> </w:t>
      </w:r>
      <w:r>
        <w:t xml:space="preserve">the computer </w:t>
      </w:r>
      <w:r w:rsidR="00CC79FF">
        <w:t xml:space="preserve">whose </w:t>
      </w:r>
      <w:r w:rsidR="000548C1">
        <w:t xml:space="preserve">PowerShell ISE you’ll </w:t>
      </w:r>
      <w:r>
        <w:t>be authoring in.</w:t>
      </w:r>
      <w:r w:rsidR="000548C1">
        <w:t xml:space="preserve"> Putting a module in one of the folders in the </w:t>
      </w:r>
      <w:proofErr w:type="spellStart"/>
      <w:r w:rsidR="000548C1">
        <w:t>PSModulePath</w:t>
      </w:r>
      <w:proofErr w:type="spellEnd"/>
      <w:r w:rsidR="000548C1">
        <w:t xml:space="preserve"> essentially acts like the “Import Module” action in Azure Automation.</w:t>
      </w:r>
    </w:p>
    <w:p w14:paraId="718FC763" w14:textId="77777777" w:rsidR="009053A7" w:rsidRDefault="009053A7" w:rsidP="00BE3668"/>
    <w:p w14:paraId="33E12849" w14:textId="3FE0F252" w:rsidR="009053A7" w:rsidRPr="009053A7" w:rsidRDefault="009053A7" w:rsidP="00BE3668">
      <w:pPr>
        <w:rPr>
          <w:noProof/>
          <w:u w:val="single"/>
        </w:rPr>
      </w:pPr>
      <w:r>
        <w:rPr>
          <w:noProof/>
          <w:u w:val="single"/>
        </w:rPr>
        <w:t xml:space="preserve">4: </w:t>
      </w:r>
      <w:r w:rsidR="00270E20">
        <w:rPr>
          <w:noProof/>
          <w:u w:val="single"/>
        </w:rPr>
        <w:t>Authenticating to Azure</w:t>
      </w:r>
    </w:p>
    <w:p w14:paraId="63DC9035" w14:textId="28B2D33E" w:rsidR="00752A51" w:rsidRDefault="00BE3668" w:rsidP="00BE3668">
      <w:pPr>
        <w:rPr>
          <w:noProof/>
        </w:rPr>
      </w:pPr>
      <w:r>
        <w:rPr>
          <w:noProof/>
        </w:rPr>
        <w:t>As you probably know, in order for your runbooks to automate Azure operations,</w:t>
      </w:r>
      <w:r w:rsidR="00CF66B4">
        <w:rPr>
          <w:noProof/>
        </w:rPr>
        <w:t xml:space="preserve"> whether in Azure Automation or in the PowerShell ISE,</w:t>
      </w:r>
      <w:r>
        <w:rPr>
          <w:noProof/>
        </w:rPr>
        <w:t xml:space="preserve"> they need to authenticate to Azure. Our recommended practice for </w:t>
      </w:r>
      <w:r w:rsidR="00CF66B4">
        <w:rPr>
          <w:noProof/>
        </w:rPr>
        <w:t>authenticating</w:t>
      </w:r>
      <w:r>
        <w:rPr>
          <w:noProof/>
        </w:rPr>
        <w:t xml:space="preserve"> is via </w:t>
      </w:r>
      <w:hyperlink r:id="rId29" w:history="1">
        <w:r w:rsidRPr="00BE3668">
          <w:rPr>
            <w:rStyle w:val="Hyperlink"/>
            <w:noProof/>
          </w:rPr>
          <w:t>Azure AD credential-based auth</w:t>
        </w:r>
      </w:hyperlink>
      <w:r>
        <w:rPr>
          <w:noProof/>
        </w:rPr>
        <w:t>. This means, within a runbook, passing an Azure AD credential</w:t>
      </w:r>
      <w:r w:rsidR="00690B09">
        <w:rPr>
          <w:noProof/>
        </w:rPr>
        <w:t>,</w:t>
      </w:r>
      <w:r>
        <w:rPr>
          <w:noProof/>
        </w:rPr>
        <w:t xml:space="preserve"> stored in a PSCredential object</w:t>
      </w:r>
      <w:r w:rsidR="00690B09">
        <w:rPr>
          <w:noProof/>
        </w:rPr>
        <w:t>,</w:t>
      </w:r>
      <w:r>
        <w:rPr>
          <w:noProof/>
        </w:rPr>
        <w:t xml:space="preserve"> to the Add-AzureAccount </w:t>
      </w:r>
      <w:r w:rsidR="007E5DF9">
        <w:rPr>
          <w:noProof/>
        </w:rPr>
        <w:t>cmdlet, to perfo</w:t>
      </w:r>
      <w:r w:rsidR="00752A51">
        <w:rPr>
          <w:noProof/>
        </w:rPr>
        <w:t>rm the authentication to Azure:</w:t>
      </w:r>
    </w:p>
    <w:p w14:paraId="7B78ACB3" w14:textId="6F03F939" w:rsidR="00752A51" w:rsidRDefault="00752A51" w:rsidP="00BE3668">
      <w:pPr>
        <w:rPr>
          <w:noProof/>
        </w:rPr>
      </w:pPr>
      <w:r>
        <w:rPr>
          <w:noProof/>
        </w:rPr>
        <w:drawing>
          <wp:inline distT="0" distB="0" distL="0" distR="0" wp14:anchorId="067CE9A9" wp14:editId="13BA45AD">
            <wp:extent cx="4595854" cy="158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2354" cy="1584548"/>
                    </a:xfrm>
                    <a:prstGeom prst="rect">
                      <a:avLst/>
                    </a:prstGeom>
                  </pic:spPr>
                </pic:pic>
              </a:graphicData>
            </a:graphic>
          </wp:inline>
        </w:drawing>
      </w:r>
    </w:p>
    <w:p w14:paraId="6C0FC88C" w14:textId="5E0E7438" w:rsidR="00752A51" w:rsidRDefault="007E5DF9" w:rsidP="00BE3668">
      <w:pPr>
        <w:rPr>
          <w:noProof/>
        </w:rPr>
      </w:pPr>
      <w:r>
        <w:rPr>
          <w:noProof/>
        </w:rPr>
        <w:t>You can</w:t>
      </w:r>
      <w:r w:rsidR="00CE6A8C">
        <w:rPr>
          <w:noProof/>
        </w:rPr>
        <w:t>,</w:t>
      </w:r>
      <w:r>
        <w:rPr>
          <w:noProof/>
        </w:rPr>
        <w:t xml:space="preserve"> of course</w:t>
      </w:r>
      <w:r w:rsidR="00CE6A8C">
        <w:rPr>
          <w:noProof/>
        </w:rPr>
        <w:t>,</w:t>
      </w:r>
      <w:r>
        <w:rPr>
          <w:noProof/>
        </w:rPr>
        <w:t xml:space="preserve"> call </w:t>
      </w:r>
      <w:r w:rsidR="00747633">
        <w:rPr>
          <w:noProof/>
        </w:rPr>
        <w:t>Add-AzureAccount</w:t>
      </w:r>
      <w:commentRangeStart w:id="10"/>
      <w:r>
        <w:rPr>
          <w:noProof/>
        </w:rPr>
        <w:t xml:space="preserve"> </w:t>
      </w:r>
      <w:commentRangeEnd w:id="10"/>
      <w:r w:rsidR="00CE6A8C">
        <w:rPr>
          <w:rStyle w:val="CommentReference"/>
        </w:rPr>
        <w:commentReference w:id="10"/>
      </w:r>
      <w:r>
        <w:rPr>
          <w:noProof/>
        </w:rPr>
        <w:t xml:space="preserve">within a runbook </w:t>
      </w:r>
      <w:r w:rsidR="00752A51">
        <w:rPr>
          <w:noProof/>
        </w:rPr>
        <w:t>in the ISE, but there isn’t a good way to get the username and password for this credential into a PSCredential object</w:t>
      </w:r>
      <w:r w:rsidR="00747633">
        <w:rPr>
          <w:noProof/>
        </w:rPr>
        <w:t>,</w:t>
      </w:r>
      <w:r w:rsidR="00752A51">
        <w:rPr>
          <w:noProof/>
        </w:rPr>
        <w:t xml:space="preserve"> to pass </w:t>
      </w:r>
      <w:r w:rsidR="00A81C30">
        <w:rPr>
          <w:noProof/>
        </w:rPr>
        <w:t>in</w:t>
      </w:r>
      <w:r w:rsidR="00752A51">
        <w:rPr>
          <w:noProof/>
        </w:rPr>
        <w:t>to Add-AzureAccount</w:t>
      </w:r>
      <w:r w:rsidR="00534854">
        <w:rPr>
          <w:noProof/>
        </w:rPr>
        <w:t>:</w:t>
      </w:r>
    </w:p>
    <w:p w14:paraId="39424826" w14:textId="61B94D98" w:rsidR="00752A51" w:rsidRDefault="00752A51" w:rsidP="00752A51">
      <w:pPr>
        <w:pStyle w:val="ListParagraph"/>
        <w:numPr>
          <w:ilvl w:val="0"/>
          <w:numId w:val="5"/>
        </w:numPr>
        <w:rPr>
          <w:noProof/>
        </w:rPr>
      </w:pPr>
      <w:r>
        <w:rPr>
          <w:noProof/>
        </w:rPr>
        <w:lastRenderedPageBreak/>
        <w:t xml:space="preserve">You shouldn’t use </w:t>
      </w:r>
      <w:hyperlink r:id="rId31" w:history="1">
        <w:r w:rsidRPr="00752A51">
          <w:rPr>
            <w:rStyle w:val="Hyperlink"/>
            <w:noProof/>
          </w:rPr>
          <w:t>ConvertTo-SecureString</w:t>
        </w:r>
      </w:hyperlink>
      <w:r>
        <w:rPr>
          <w:noProof/>
        </w:rPr>
        <w:t>, because that requires hardcoding the credential in plain text.</w:t>
      </w:r>
    </w:p>
    <w:p w14:paraId="0AEF64BC" w14:textId="19896CCC" w:rsidR="00752A51" w:rsidRDefault="00752A51" w:rsidP="00752A51">
      <w:pPr>
        <w:pStyle w:val="ListParagraph"/>
        <w:numPr>
          <w:ilvl w:val="0"/>
          <w:numId w:val="5"/>
        </w:numPr>
        <w:rPr>
          <w:noProof/>
        </w:rPr>
      </w:pPr>
      <w:commentRangeStart w:id="11"/>
      <w:r>
        <w:rPr>
          <w:noProof/>
        </w:rPr>
        <w:t xml:space="preserve">You shouldn’t </w:t>
      </w:r>
      <w:commentRangeEnd w:id="11"/>
      <w:r w:rsidR="00534854">
        <w:rPr>
          <w:rStyle w:val="CommentReference"/>
        </w:rPr>
        <w:commentReference w:id="11"/>
      </w:r>
      <w:r>
        <w:rPr>
          <w:noProof/>
        </w:rPr>
        <w:t xml:space="preserve">use the Azure Automation Authoring Toolkit’s Get-AutomationPSCredential “emulated” activity (discussed more below) because it requires either hardcoding the credential in plain text, or having an Azure Automation job log the credential in plain text. </w:t>
      </w:r>
    </w:p>
    <w:p w14:paraId="3ED6A914" w14:textId="2F5FCF2A" w:rsidR="00752A51" w:rsidRDefault="00E352E5" w:rsidP="00BE3668">
      <w:pPr>
        <w:pStyle w:val="ListParagraph"/>
        <w:numPr>
          <w:ilvl w:val="0"/>
          <w:numId w:val="5"/>
        </w:numPr>
        <w:rPr>
          <w:noProof/>
        </w:rPr>
      </w:pPr>
      <w:r>
        <w:rPr>
          <w:noProof/>
        </w:rPr>
        <w:t xml:space="preserve">You can’t use </w:t>
      </w:r>
      <w:hyperlink r:id="rId32" w:history="1">
        <w:r w:rsidRPr="00E352E5">
          <w:rPr>
            <w:rStyle w:val="Hyperlink"/>
            <w:noProof/>
          </w:rPr>
          <w:t>Get-Credential</w:t>
        </w:r>
      </w:hyperlink>
      <w:r>
        <w:rPr>
          <w:noProof/>
        </w:rPr>
        <w:t xml:space="preserve"> because it requires user interaction to provide the credential, and PowerShell Workflow does not support </w:t>
      </w:r>
      <w:r w:rsidR="00690B09">
        <w:rPr>
          <w:noProof/>
        </w:rPr>
        <w:t>user interaction.</w:t>
      </w:r>
    </w:p>
    <w:p w14:paraId="5A6142F2" w14:textId="77777777" w:rsidR="00A81C30" w:rsidRDefault="00A81C30" w:rsidP="00A81C30">
      <w:pPr>
        <w:pStyle w:val="ListParagraph"/>
        <w:rPr>
          <w:noProof/>
        </w:rPr>
      </w:pPr>
    </w:p>
    <w:p w14:paraId="5599D412" w14:textId="02B4A4C3" w:rsidR="00BE3668" w:rsidRDefault="00752A51" w:rsidP="00BE3668">
      <w:pPr>
        <w:rPr>
          <w:noProof/>
        </w:rPr>
      </w:pPr>
      <w:commentRangeStart w:id="12"/>
      <w:r>
        <w:rPr>
          <w:noProof/>
        </w:rPr>
        <w:t xml:space="preserve">Given </w:t>
      </w:r>
      <w:commentRangeEnd w:id="12"/>
      <w:r w:rsidR="00276DAC">
        <w:rPr>
          <w:rStyle w:val="CommentReference"/>
        </w:rPr>
        <w:commentReference w:id="12"/>
      </w:r>
      <w:r>
        <w:rPr>
          <w:noProof/>
        </w:rPr>
        <w:t>this credential has admin access to an Azure subscription, it</w:t>
      </w:r>
      <w:ins w:id="13" w:author="Alex Stabile" w:date="2015-03-31T20:39:00Z">
        <w:r w:rsidR="00276DAC">
          <w:rPr>
            <w:noProof/>
          </w:rPr>
          <w:t>’</w:t>
        </w:r>
      </w:ins>
      <w:r>
        <w:rPr>
          <w:noProof/>
        </w:rPr>
        <w:t xml:space="preserve">s probably not something you want to </w:t>
      </w:r>
      <w:r w:rsidR="00A81C30">
        <w:rPr>
          <w:noProof/>
        </w:rPr>
        <w:t>expose</w:t>
      </w:r>
      <w:r>
        <w:rPr>
          <w:noProof/>
        </w:rPr>
        <w:t xml:space="preserve"> in plaintext!</w:t>
      </w:r>
      <w:r w:rsidR="00E352E5">
        <w:rPr>
          <w:noProof/>
        </w:rPr>
        <w:t xml:space="preserve"> So how can you work around this, </w:t>
      </w:r>
      <w:r w:rsidR="00A81C30">
        <w:rPr>
          <w:noProof/>
        </w:rPr>
        <w:t xml:space="preserve">and authenticate to Azure </w:t>
      </w:r>
      <w:r w:rsidR="00E352E5">
        <w:rPr>
          <w:noProof/>
        </w:rPr>
        <w:t>without exposing this credential in plain text at any time?</w:t>
      </w:r>
    </w:p>
    <w:p w14:paraId="4F7B4A05" w14:textId="409891F4" w:rsidR="00346A64" w:rsidRDefault="00513764" w:rsidP="00BE3668">
      <w:pPr>
        <w:rPr>
          <w:noProof/>
        </w:rPr>
      </w:pPr>
      <w:r>
        <w:rPr>
          <w:noProof/>
        </w:rPr>
        <w:t>Our recommendation here is to pass the credential by having the runbook accept a parameter of type PSCredential:</w:t>
      </w:r>
    </w:p>
    <w:p w14:paraId="53F1AEF1" w14:textId="42356D6D" w:rsidR="00513764" w:rsidRDefault="00513764" w:rsidP="00BE3668">
      <w:pPr>
        <w:rPr>
          <w:noProof/>
        </w:rPr>
      </w:pPr>
      <w:r>
        <w:rPr>
          <w:noProof/>
        </w:rPr>
        <w:drawing>
          <wp:inline distT="0" distB="0" distL="0" distR="0" wp14:anchorId="16B3D0C2" wp14:editId="0B5C5402">
            <wp:extent cx="4953000" cy="133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000" cy="1333500"/>
                    </a:xfrm>
                    <a:prstGeom prst="rect">
                      <a:avLst/>
                    </a:prstGeom>
                  </pic:spPr>
                </pic:pic>
              </a:graphicData>
            </a:graphic>
          </wp:inline>
        </w:drawing>
      </w:r>
    </w:p>
    <w:p w14:paraId="382416E2" w14:textId="32050F94" w:rsidR="00513764" w:rsidRDefault="00513764" w:rsidP="00513764">
      <w:pPr>
        <w:rPr>
          <w:noProof/>
        </w:rPr>
      </w:pPr>
      <w:r>
        <w:rPr>
          <w:noProof/>
        </w:rPr>
        <w:t>When calling the runbook from the PowerShell ISE, call Get-Credential on the command line to create a PSCredential holding the proper creds, without ever typing the credentials in plaintext. Then pass that PSCredential into the workflow using the parameter you declared:</w:t>
      </w:r>
    </w:p>
    <w:p w14:paraId="23E1FDC6" w14:textId="443BB770" w:rsidR="00513764" w:rsidRDefault="00513764" w:rsidP="00513764">
      <w:pPr>
        <w:rPr>
          <w:noProof/>
        </w:rPr>
      </w:pPr>
      <w:r>
        <w:rPr>
          <w:noProof/>
        </w:rPr>
        <w:drawing>
          <wp:inline distT="0" distB="0" distL="0" distR="0" wp14:anchorId="41F91D87" wp14:editId="0CEE95B8">
            <wp:extent cx="42576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7675" cy="495300"/>
                    </a:xfrm>
                    <a:prstGeom prst="rect">
                      <a:avLst/>
                    </a:prstGeom>
                  </pic:spPr>
                </pic:pic>
              </a:graphicData>
            </a:graphic>
          </wp:inline>
        </w:drawing>
      </w:r>
    </w:p>
    <w:p w14:paraId="55C2CF99" w14:textId="67A2E1BF" w:rsidR="00BE3668" w:rsidRDefault="00513764" w:rsidP="0070359C">
      <w:r>
        <w:rPr>
          <w:noProof/>
        </w:rPr>
        <w:drawing>
          <wp:inline distT="0" distB="0" distL="0" distR="0" wp14:anchorId="2565E255" wp14:editId="6B7E4ED3">
            <wp:extent cx="3300095"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0095" cy="2647950"/>
                    </a:xfrm>
                    <a:prstGeom prst="rect">
                      <a:avLst/>
                    </a:prstGeom>
                    <a:noFill/>
                    <a:ln>
                      <a:noFill/>
                    </a:ln>
                  </pic:spPr>
                </pic:pic>
              </a:graphicData>
            </a:graphic>
          </wp:inline>
        </w:drawing>
      </w:r>
    </w:p>
    <w:p w14:paraId="6EBB4835" w14:textId="0DC33330" w:rsidR="00513764" w:rsidRDefault="007724B2" w:rsidP="0070359C">
      <w:r>
        <w:rPr>
          <w:noProof/>
        </w:rPr>
        <w:lastRenderedPageBreak/>
        <w:drawing>
          <wp:inline distT="0" distB="0" distL="0" distR="0" wp14:anchorId="148F69AB" wp14:editId="5CD5858F">
            <wp:extent cx="3771900" cy="119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1190625"/>
                    </a:xfrm>
                    <a:prstGeom prst="rect">
                      <a:avLst/>
                    </a:prstGeom>
                  </pic:spPr>
                </pic:pic>
              </a:graphicData>
            </a:graphic>
          </wp:inline>
        </w:drawing>
      </w:r>
    </w:p>
    <w:p w14:paraId="6F8A42CC" w14:textId="0671A0E2" w:rsidR="00E84C6C" w:rsidRDefault="00E84C6C" w:rsidP="00E84C6C"/>
    <w:p w14:paraId="4E0E89FB" w14:textId="47D8EC45" w:rsidR="000558DF" w:rsidRDefault="007724B2" w:rsidP="00E84C6C">
      <w:r>
        <w:t>You may be thinking</w:t>
      </w:r>
      <w:r w:rsidR="00747633">
        <w:t>,</w:t>
      </w:r>
      <w:r>
        <w:t xml:space="preserve"> “OK, that works in the PowerShell ISE, but once I move this </w:t>
      </w:r>
      <w:proofErr w:type="spellStart"/>
      <w:r>
        <w:t>runbook</w:t>
      </w:r>
      <w:proofErr w:type="spellEnd"/>
      <w:r>
        <w:t xml:space="preserve"> into Azure Automation, how do I run it without having to type the credentials for the </w:t>
      </w:r>
      <w:proofErr w:type="spellStart"/>
      <w:r>
        <w:t>PSCredential</w:t>
      </w:r>
      <w:proofErr w:type="spellEnd"/>
      <w:r>
        <w:t xml:space="preserve"> every time?” It turns out, when starting </w:t>
      </w:r>
      <w:proofErr w:type="spellStart"/>
      <w:r>
        <w:t>runbooks</w:t>
      </w:r>
      <w:proofErr w:type="spellEnd"/>
      <w:r>
        <w:t xml:space="preserve"> in Azure Automation that have parameters of type </w:t>
      </w:r>
      <w:proofErr w:type="spellStart"/>
      <w:r>
        <w:t>PSCredential</w:t>
      </w:r>
      <w:proofErr w:type="spellEnd"/>
      <w:r>
        <w:t xml:space="preserve">, you don’t need to </w:t>
      </w:r>
      <w:r w:rsidR="0098496D">
        <w:t>enter</w:t>
      </w:r>
      <w:r>
        <w:t xml:space="preserve"> the credential</w:t>
      </w:r>
      <w:r w:rsidR="00877524">
        <w:t>’s</w:t>
      </w:r>
      <w:r>
        <w:t xml:space="preserve"> username/password at all</w:t>
      </w:r>
      <w:commentRangeStart w:id="14"/>
      <w:r>
        <w:t>.</w:t>
      </w:r>
      <w:r w:rsidR="00322006">
        <w:t xml:space="preserve"> Instead, Azure Automation asks you to </w:t>
      </w:r>
      <w:r w:rsidR="0098496D">
        <w:t>enter</w:t>
      </w:r>
      <w:r w:rsidR="00322006">
        <w:t xml:space="preserve"> the name of an Azure Automation credential asset, and behind the scenes it will fetch that credential asset and pass it as a </w:t>
      </w:r>
      <w:proofErr w:type="spellStart"/>
      <w:r w:rsidR="00322006">
        <w:t>PSCredential</w:t>
      </w:r>
      <w:proofErr w:type="spellEnd"/>
      <w:r w:rsidR="00322006">
        <w:t xml:space="preserve"> </w:t>
      </w:r>
      <w:r w:rsidR="0098496D">
        <w:t xml:space="preserve">into the </w:t>
      </w:r>
      <w:proofErr w:type="spellStart"/>
      <w:r w:rsidR="0098496D">
        <w:t>runbook</w:t>
      </w:r>
      <w:proofErr w:type="spellEnd"/>
      <w:r w:rsidR="00322006">
        <w:t>:</w:t>
      </w:r>
      <w:commentRangeEnd w:id="14"/>
      <w:r w:rsidR="00877524">
        <w:rPr>
          <w:rStyle w:val="CommentReference"/>
        </w:rPr>
        <w:commentReference w:id="14"/>
      </w:r>
    </w:p>
    <w:p w14:paraId="69CF0894" w14:textId="4ACDA3B7" w:rsidR="000558DF" w:rsidRDefault="000558DF" w:rsidP="00E84C6C">
      <w:r>
        <w:rPr>
          <w:noProof/>
        </w:rPr>
        <w:drawing>
          <wp:inline distT="0" distB="0" distL="0" distR="0" wp14:anchorId="5199BC6F" wp14:editId="5F3336E4">
            <wp:extent cx="4206240" cy="18288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6240" cy="1828800"/>
                    </a:xfrm>
                    <a:prstGeom prst="rect">
                      <a:avLst/>
                    </a:prstGeom>
                    <a:noFill/>
                    <a:ln>
                      <a:noFill/>
                    </a:ln>
                  </pic:spPr>
                </pic:pic>
              </a:graphicData>
            </a:graphic>
          </wp:inline>
        </w:drawing>
      </w:r>
    </w:p>
    <w:p w14:paraId="46890C27" w14:textId="77777777" w:rsidR="000558DF" w:rsidRDefault="000558DF" w:rsidP="00E84C6C"/>
    <w:p w14:paraId="682697A2" w14:textId="77777777" w:rsidR="000558DF" w:rsidRDefault="000558DF" w:rsidP="00E84C6C">
      <w:r>
        <w:rPr>
          <w:noProof/>
        </w:rPr>
        <w:drawing>
          <wp:inline distT="0" distB="0" distL="0" distR="0" wp14:anchorId="21A52880" wp14:editId="580F6FD2">
            <wp:extent cx="5067300" cy="2924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7300" cy="2924175"/>
                    </a:xfrm>
                    <a:prstGeom prst="rect">
                      <a:avLst/>
                    </a:prstGeom>
                  </pic:spPr>
                </pic:pic>
              </a:graphicData>
            </a:graphic>
          </wp:inline>
        </w:drawing>
      </w:r>
      <w:r>
        <w:t xml:space="preserve"> </w:t>
      </w:r>
    </w:p>
    <w:p w14:paraId="5E34CC7F" w14:textId="77777777" w:rsidR="00775267" w:rsidRDefault="00775267" w:rsidP="00E84C6C">
      <w:r>
        <w:rPr>
          <w:noProof/>
        </w:rPr>
        <w:lastRenderedPageBreak/>
        <w:drawing>
          <wp:inline distT="0" distB="0" distL="0" distR="0" wp14:anchorId="34D6F61D" wp14:editId="561E47CC">
            <wp:extent cx="5732780" cy="24409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780" cy="2440940"/>
                    </a:xfrm>
                    <a:prstGeom prst="rect">
                      <a:avLst/>
                    </a:prstGeom>
                    <a:noFill/>
                    <a:ln>
                      <a:noFill/>
                    </a:ln>
                  </pic:spPr>
                </pic:pic>
              </a:graphicData>
            </a:graphic>
          </wp:inline>
        </w:drawing>
      </w:r>
    </w:p>
    <w:p w14:paraId="6B0621D4" w14:textId="77777777" w:rsidR="00D741A6" w:rsidRDefault="00D741A6" w:rsidP="00E84C6C">
      <w:r>
        <w:rPr>
          <w:noProof/>
        </w:rPr>
        <w:drawing>
          <wp:inline distT="0" distB="0" distL="0" distR="0" wp14:anchorId="4BB14807" wp14:editId="78082CF3">
            <wp:extent cx="2774950" cy="18605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4950" cy="1860550"/>
                    </a:xfrm>
                    <a:prstGeom prst="rect">
                      <a:avLst/>
                    </a:prstGeom>
                    <a:noFill/>
                    <a:ln>
                      <a:noFill/>
                    </a:ln>
                  </pic:spPr>
                </pic:pic>
              </a:graphicData>
            </a:graphic>
          </wp:inline>
        </w:drawing>
      </w:r>
    </w:p>
    <w:p w14:paraId="48A79F6C" w14:textId="77777777" w:rsidR="00D741A6" w:rsidRDefault="00D741A6" w:rsidP="00E84C6C"/>
    <w:p w14:paraId="32248A01" w14:textId="243ED340" w:rsidR="00D741A6" w:rsidRDefault="00D741A6" w:rsidP="00E84C6C">
      <w:r>
        <w:t xml:space="preserve">If using the </w:t>
      </w:r>
      <w:r w:rsidR="004C43D0">
        <w:t xml:space="preserve">Azure Automation </w:t>
      </w:r>
      <w:r>
        <w:t>API/SDK/</w:t>
      </w:r>
      <w:proofErr w:type="spellStart"/>
      <w:r>
        <w:t>cmdlets</w:t>
      </w:r>
      <w:proofErr w:type="spellEnd"/>
      <w:r>
        <w:t xml:space="preserve"> to start a </w:t>
      </w:r>
      <w:proofErr w:type="spellStart"/>
      <w:r>
        <w:t>runbook</w:t>
      </w:r>
      <w:proofErr w:type="spellEnd"/>
      <w:r>
        <w:t xml:space="preserve">, </w:t>
      </w:r>
      <w:commentRangeStart w:id="15"/>
      <w:r>
        <w:t>you would similarly just specify the credential asset name</w:t>
      </w:r>
      <w:commentRangeEnd w:id="15"/>
      <w:r w:rsidR="00D8666D">
        <w:rPr>
          <w:rStyle w:val="CommentReference"/>
        </w:rPr>
        <w:commentReference w:id="15"/>
      </w:r>
      <w:r>
        <w:t>:</w:t>
      </w:r>
    </w:p>
    <w:p w14:paraId="5035C116" w14:textId="6A56FBC8" w:rsidR="007724B2" w:rsidRPr="00B32A7E" w:rsidRDefault="00B32A7E" w:rsidP="00B32A7E">
      <w:pPr>
        <w:ind w:left="720"/>
        <w:rPr>
          <w:i/>
        </w:rPr>
      </w:pPr>
      <w:r w:rsidRPr="00B32A7E">
        <w:rPr>
          <w:i/>
        </w:rPr>
        <w:t>Start-</w:t>
      </w:r>
      <w:proofErr w:type="spellStart"/>
      <w:r w:rsidRPr="00B32A7E">
        <w:rPr>
          <w:i/>
        </w:rPr>
        <w:t>AzureAutomationRunbook</w:t>
      </w:r>
      <w:proofErr w:type="spellEnd"/>
      <w:r w:rsidRPr="00B32A7E">
        <w:rPr>
          <w:i/>
        </w:rPr>
        <w:t xml:space="preserve"> –</w:t>
      </w:r>
      <w:proofErr w:type="spellStart"/>
      <w:r w:rsidRPr="00B32A7E">
        <w:rPr>
          <w:i/>
        </w:rPr>
        <w:t>AutomationAccountName</w:t>
      </w:r>
      <w:proofErr w:type="spellEnd"/>
      <w:r w:rsidRPr="00B32A7E">
        <w:rPr>
          <w:i/>
        </w:rPr>
        <w:t xml:space="preserve"> “</w:t>
      </w:r>
      <w:proofErr w:type="spellStart"/>
      <w:r w:rsidRPr="00B32A7E">
        <w:rPr>
          <w:i/>
        </w:rPr>
        <w:t>JoeAutomationAccount</w:t>
      </w:r>
      <w:proofErr w:type="spellEnd"/>
      <w:r w:rsidRPr="00B32A7E">
        <w:rPr>
          <w:i/>
        </w:rPr>
        <w:t>” –Name “Get-</w:t>
      </w:r>
      <w:proofErr w:type="spellStart"/>
      <w:r w:rsidRPr="00B32A7E">
        <w:rPr>
          <w:i/>
        </w:rPr>
        <w:t>AzureVMNames</w:t>
      </w:r>
      <w:proofErr w:type="spellEnd"/>
      <w:r w:rsidRPr="00B32A7E">
        <w:rPr>
          <w:i/>
        </w:rPr>
        <w:t xml:space="preserve">” –Parameters </w:t>
      </w:r>
      <w:proofErr w:type="gramStart"/>
      <w:r w:rsidRPr="00B32A7E">
        <w:rPr>
          <w:i/>
        </w:rPr>
        <w:t>@{</w:t>
      </w:r>
      <w:proofErr w:type="gramEnd"/>
      <w:r w:rsidRPr="00B32A7E">
        <w:rPr>
          <w:i/>
        </w:rPr>
        <w:t>“</w:t>
      </w:r>
      <w:proofErr w:type="spellStart"/>
      <w:r w:rsidRPr="00B32A7E">
        <w:rPr>
          <w:i/>
        </w:rPr>
        <w:t>AzureADCred</w:t>
      </w:r>
      <w:proofErr w:type="spellEnd"/>
      <w:r w:rsidRPr="00B32A7E">
        <w:rPr>
          <w:i/>
        </w:rPr>
        <w:t>” = “</w:t>
      </w:r>
      <w:proofErr w:type="spellStart"/>
      <w:r w:rsidR="004D7FB6">
        <w:rPr>
          <w:i/>
        </w:rPr>
        <w:t>SomeCredAssetName</w:t>
      </w:r>
      <w:proofErr w:type="spellEnd"/>
      <w:r w:rsidRPr="00B32A7E">
        <w:rPr>
          <w:i/>
        </w:rPr>
        <w:t>”}</w:t>
      </w:r>
    </w:p>
    <w:p w14:paraId="619BDEBB" w14:textId="47372455" w:rsidR="00D741A6" w:rsidRDefault="00D741A6" w:rsidP="00E84C6C">
      <w:r>
        <w:t xml:space="preserve">More information on this behavior can be found </w:t>
      </w:r>
      <w:hyperlink r:id="rId41" w:history="1">
        <w:r w:rsidRPr="00D741A6">
          <w:rPr>
            <w:rStyle w:val="Hyperlink"/>
          </w:rPr>
          <w:t>here</w:t>
        </w:r>
      </w:hyperlink>
      <w:r>
        <w:t>.</w:t>
      </w:r>
    </w:p>
    <w:p w14:paraId="33BC8660" w14:textId="77777777" w:rsidR="00D741A6" w:rsidRDefault="00D741A6" w:rsidP="00E84C6C"/>
    <w:p w14:paraId="26316EA4" w14:textId="3262E67C" w:rsidR="00E84C6C" w:rsidRDefault="00C7556E" w:rsidP="00E84C6C">
      <w:pPr>
        <w:rPr>
          <w:noProof/>
        </w:rPr>
      </w:pPr>
      <w:r>
        <w:rPr>
          <w:noProof/>
          <w:u w:val="single"/>
        </w:rPr>
        <w:t>5</w:t>
      </w:r>
      <w:r w:rsidR="00E84C6C">
        <w:rPr>
          <w:noProof/>
          <w:u w:val="single"/>
        </w:rPr>
        <w:t xml:space="preserve">: Using </w:t>
      </w:r>
      <w:r w:rsidR="00FD5B73">
        <w:rPr>
          <w:noProof/>
          <w:u w:val="single"/>
        </w:rPr>
        <w:t>the Azure Automation-</w:t>
      </w:r>
      <w:r w:rsidR="003E017B">
        <w:rPr>
          <w:noProof/>
          <w:u w:val="single"/>
        </w:rPr>
        <w:t xml:space="preserve">only </w:t>
      </w:r>
      <w:r w:rsidR="00FD5B73">
        <w:rPr>
          <w:noProof/>
          <w:u w:val="single"/>
        </w:rPr>
        <w:t xml:space="preserve">“Automation” </w:t>
      </w:r>
      <w:r w:rsidR="00E84C6C">
        <w:rPr>
          <w:noProof/>
          <w:u w:val="single"/>
        </w:rPr>
        <w:t>activities</w:t>
      </w:r>
    </w:p>
    <w:p w14:paraId="208E8539" w14:textId="7E3C5EB0" w:rsidR="00E84C6C" w:rsidRDefault="00FD5B73" w:rsidP="0070359C">
      <w:pPr>
        <w:tabs>
          <w:tab w:val="left" w:pos="6662"/>
        </w:tabs>
      </w:pPr>
      <w:r>
        <w:t xml:space="preserve">Azure Automation </w:t>
      </w:r>
      <w:r w:rsidR="00E84C6C">
        <w:t xml:space="preserve">ships with a set of activities useful for interacting with </w:t>
      </w:r>
      <w:hyperlink r:id="rId42" w:history="1">
        <w:r w:rsidRPr="00FD5B73">
          <w:rPr>
            <w:rStyle w:val="Hyperlink"/>
          </w:rPr>
          <w:t>Azure Automation assets</w:t>
        </w:r>
      </w:hyperlink>
      <w:r>
        <w:t xml:space="preserve"> </w:t>
      </w:r>
      <w:r w:rsidR="00E84C6C">
        <w:t xml:space="preserve">from within </w:t>
      </w:r>
      <w:proofErr w:type="spellStart"/>
      <w:r w:rsidR="00E84C6C">
        <w:t>runbook</w:t>
      </w:r>
      <w:r w:rsidR="00046D0A">
        <w:t>s</w:t>
      </w:r>
      <w:proofErr w:type="spellEnd"/>
      <w:r w:rsidR="00046D0A">
        <w:t xml:space="preserve">. However, </w:t>
      </w:r>
      <w:r w:rsidR="00E84C6C">
        <w:t xml:space="preserve">these activities do not exist outside of the </w:t>
      </w:r>
      <w:r>
        <w:t xml:space="preserve">Azure Automation </w:t>
      </w:r>
      <w:proofErr w:type="spellStart"/>
      <w:r w:rsidR="00E84C6C">
        <w:t>runbook</w:t>
      </w:r>
      <w:proofErr w:type="spellEnd"/>
      <w:r w:rsidR="00E84C6C">
        <w:t xml:space="preserve"> execution environment. This means there is no way to take advantage</w:t>
      </w:r>
      <w:r w:rsidR="00202EEC">
        <w:t xml:space="preserve"> of</w:t>
      </w:r>
      <w:r w:rsidR="00E84C6C">
        <w:t xml:space="preserve"> these activities from the PowerShell ISE. These activities are:</w:t>
      </w:r>
    </w:p>
    <w:p w14:paraId="1BBDC165" w14:textId="7C9071A4" w:rsidR="00E84C6C" w:rsidRDefault="00E84C6C" w:rsidP="00E84C6C">
      <w:pPr>
        <w:pStyle w:val="ListParagraph"/>
        <w:numPr>
          <w:ilvl w:val="0"/>
          <w:numId w:val="3"/>
        </w:numPr>
        <w:tabs>
          <w:tab w:val="left" w:pos="6662"/>
        </w:tabs>
      </w:pPr>
      <w:r>
        <w:t>Get-</w:t>
      </w:r>
      <w:proofErr w:type="spellStart"/>
      <w:r>
        <w:t>AutomationVariable</w:t>
      </w:r>
      <w:proofErr w:type="spellEnd"/>
    </w:p>
    <w:p w14:paraId="6ECAFE73" w14:textId="4C929DBB" w:rsidR="00E84C6C" w:rsidRDefault="00E84C6C" w:rsidP="00E84C6C">
      <w:pPr>
        <w:pStyle w:val="ListParagraph"/>
        <w:numPr>
          <w:ilvl w:val="0"/>
          <w:numId w:val="3"/>
        </w:numPr>
        <w:tabs>
          <w:tab w:val="left" w:pos="6662"/>
        </w:tabs>
      </w:pPr>
      <w:r>
        <w:t>Get-</w:t>
      </w:r>
      <w:proofErr w:type="spellStart"/>
      <w:r>
        <w:t>AutomationConnection</w:t>
      </w:r>
      <w:proofErr w:type="spellEnd"/>
    </w:p>
    <w:p w14:paraId="4C64A81F" w14:textId="0815BD46" w:rsidR="00E84C6C" w:rsidRDefault="00E84C6C" w:rsidP="00E84C6C">
      <w:pPr>
        <w:pStyle w:val="ListParagraph"/>
        <w:numPr>
          <w:ilvl w:val="0"/>
          <w:numId w:val="3"/>
        </w:numPr>
        <w:tabs>
          <w:tab w:val="left" w:pos="6662"/>
        </w:tabs>
      </w:pPr>
      <w:r>
        <w:t>Get-</w:t>
      </w:r>
      <w:proofErr w:type="spellStart"/>
      <w:r>
        <w:t>AutomationPSCredential</w:t>
      </w:r>
      <w:proofErr w:type="spellEnd"/>
    </w:p>
    <w:p w14:paraId="2FB9DB10" w14:textId="4A4E225C" w:rsidR="00E84C6C" w:rsidRDefault="00E84C6C" w:rsidP="00E84C6C">
      <w:pPr>
        <w:pStyle w:val="ListParagraph"/>
        <w:numPr>
          <w:ilvl w:val="0"/>
          <w:numId w:val="3"/>
        </w:numPr>
        <w:tabs>
          <w:tab w:val="left" w:pos="6662"/>
        </w:tabs>
      </w:pPr>
      <w:r>
        <w:t>Get-</w:t>
      </w:r>
      <w:proofErr w:type="spellStart"/>
      <w:r>
        <w:t>AutomationCertificate</w:t>
      </w:r>
      <w:proofErr w:type="spellEnd"/>
    </w:p>
    <w:p w14:paraId="450ACC58" w14:textId="32890DD2" w:rsidR="00E84C6C" w:rsidRDefault="00E84C6C" w:rsidP="00E84C6C">
      <w:pPr>
        <w:pStyle w:val="ListParagraph"/>
        <w:numPr>
          <w:ilvl w:val="0"/>
          <w:numId w:val="3"/>
        </w:numPr>
        <w:tabs>
          <w:tab w:val="left" w:pos="6662"/>
        </w:tabs>
      </w:pPr>
      <w:r>
        <w:lastRenderedPageBreak/>
        <w:t>Set-</w:t>
      </w:r>
      <w:proofErr w:type="spellStart"/>
      <w:r>
        <w:t>AutomationVariable</w:t>
      </w:r>
      <w:proofErr w:type="spellEnd"/>
    </w:p>
    <w:p w14:paraId="64BB3EEA" w14:textId="28DDF0F7" w:rsidR="00540314" w:rsidRDefault="00E84C6C" w:rsidP="0070359C">
      <w:pPr>
        <w:tabs>
          <w:tab w:val="left" w:pos="6662"/>
        </w:tabs>
      </w:pPr>
      <w:r>
        <w:t xml:space="preserve">Since </w:t>
      </w:r>
      <w:r w:rsidR="00FD5B73">
        <w:t xml:space="preserve">Azure Automation </w:t>
      </w:r>
      <w:proofErr w:type="spellStart"/>
      <w:r>
        <w:t>runbooks</w:t>
      </w:r>
      <w:proofErr w:type="spellEnd"/>
      <w:r>
        <w:t xml:space="preserve"> are meant to rely heavily on </w:t>
      </w:r>
      <w:r w:rsidR="00FD5B73">
        <w:t xml:space="preserve">Automation </w:t>
      </w:r>
      <w:r>
        <w:t xml:space="preserve">assets to reference important information that shouldn’t be hard coded within </w:t>
      </w:r>
      <w:proofErr w:type="spellStart"/>
      <w:r>
        <w:t>runbooks</w:t>
      </w:r>
      <w:proofErr w:type="spellEnd"/>
      <w:r>
        <w:t xml:space="preserve">, having access to these activities during </w:t>
      </w:r>
      <w:proofErr w:type="spellStart"/>
      <w:r>
        <w:t>runbook</w:t>
      </w:r>
      <w:proofErr w:type="spellEnd"/>
      <w:r>
        <w:t xml:space="preserve"> authoring is very important.</w:t>
      </w:r>
      <w:r w:rsidR="00925DDC">
        <w:t xml:space="preserve"> As you can see below, since these activities don’t exist in the PowerShell ISE, </w:t>
      </w:r>
      <w:proofErr w:type="spellStart"/>
      <w:r w:rsidR="00925DDC">
        <w:t>runbook</w:t>
      </w:r>
      <w:proofErr w:type="spellEnd"/>
      <w:r w:rsidR="00925DDC">
        <w:t xml:space="preserve"> authoring</w:t>
      </w:r>
      <w:r w:rsidR="00177146">
        <w:t xml:space="preserve"> in the ISE</w:t>
      </w:r>
      <w:r w:rsidR="00925DDC">
        <w:t xml:space="preserve"> can be </w:t>
      </w:r>
      <w:r w:rsidR="00D8666D">
        <w:t xml:space="preserve">a challenge </w:t>
      </w:r>
      <w:r w:rsidR="00925DDC">
        <w:t xml:space="preserve">if you want to follow </w:t>
      </w:r>
      <w:r w:rsidR="00D8666D">
        <w:t xml:space="preserve">the </w:t>
      </w:r>
      <w:r w:rsidR="00925DDC">
        <w:t xml:space="preserve">best practice </w:t>
      </w:r>
      <w:r w:rsidR="00B370AE">
        <w:t>of</w:t>
      </w:r>
      <w:r w:rsidR="00925DDC">
        <w:t xml:space="preserve"> rely</w:t>
      </w:r>
      <w:r w:rsidR="00B370AE">
        <w:t>ing</w:t>
      </w:r>
      <w:r w:rsidR="00925DDC">
        <w:t xml:space="preserve"> on </w:t>
      </w:r>
      <w:r w:rsidR="00FD5B73">
        <w:t xml:space="preserve">Automation </w:t>
      </w:r>
      <w:r w:rsidR="00925DDC">
        <w:t xml:space="preserve">assets. The workflow shown below calls the workflow Say-Hello, shown previously in a screenshot above, as a child </w:t>
      </w:r>
      <w:commentRangeStart w:id="16"/>
      <w:proofErr w:type="spellStart"/>
      <w:r w:rsidR="00925DDC">
        <w:t>runbook</w:t>
      </w:r>
      <w:commentRangeEnd w:id="16"/>
      <w:proofErr w:type="spellEnd"/>
      <w:r w:rsidR="00D8666D">
        <w:rPr>
          <w:rStyle w:val="CommentReference"/>
        </w:rPr>
        <w:commentReference w:id="16"/>
      </w:r>
      <w:r w:rsidR="00925DDC">
        <w:t>.</w:t>
      </w:r>
    </w:p>
    <w:p w14:paraId="30DCF0DE" w14:textId="77777777" w:rsidR="00925DDC" w:rsidRDefault="00925DDC" w:rsidP="0070359C">
      <w:pPr>
        <w:tabs>
          <w:tab w:val="left" w:pos="6662"/>
        </w:tabs>
      </w:pPr>
    </w:p>
    <w:p w14:paraId="59F502F0" w14:textId="02120AEF" w:rsidR="00E84C6C" w:rsidRDefault="00925DDC" w:rsidP="0070359C">
      <w:pPr>
        <w:tabs>
          <w:tab w:val="left" w:pos="6662"/>
        </w:tabs>
      </w:pPr>
      <w:r>
        <w:t>The</w:t>
      </w:r>
      <w:r w:rsidR="00B4547D">
        <w:t xml:space="preserve"> variable our </w:t>
      </w:r>
      <w:proofErr w:type="spellStart"/>
      <w:r w:rsidR="00B4547D">
        <w:t>runbook</w:t>
      </w:r>
      <w:proofErr w:type="spellEnd"/>
      <w:r w:rsidR="00B4547D">
        <w:t xml:space="preserve"> relies on. It contains the value “Scott”:</w:t>
      </w:r>
    </w:p>
    <w:p w14:paraId="14DF2FBC" w14:textId="0C51A566" w:rsidR="00E84C6C" w:rsidRDefault="00E84C6C" w:rsidP="0070359C">
      <w:pPr>
        <w:tabs>
          <w:tab w:val="left" w:pos="6662"/>
        </w:tabs>
      </w:pPr>
      <w:commentRangeStart w:id="17"/>
      <w:r>
        <w:rPr>
          <w:noProof/>
        </w:rPr>
        <w:drawing>
          <wp:inline distT="0" distB="0" distL="0" distR="0" wp14:anchorId="52AFD990" wp14:editId="6823CBF4">
            <wp:extent cx="594360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commentRangeEnd w:id="17"/>
      <w:r w:rsidR="00FD5B73">
        <w:rPr>
          <w:rStyle w:val="CommentReference"/>
        </w:rPr>
        <w:commentReference w:id="17"/>
      </w:r>
    </w:p>
    <w:p w14:paraId="3FC1E3EC" w14:textId="77777777" w:rsidR="00925DDC" w:rsidRDefault="00925DDC" w:rsidP="0070359C">
      <w:pPr>
        <w:tabs>
          <w:tab w:val="left" w:pos="6662"/>
        </w:tabs>
      </w:pPr>
    </w:p>
    <w:p w14:paraId="0264D4C7" w14:textId="41C9C746" w:rsidR="00925DDC" w:rsidRDefault="00925DDC" w:rsidP="00925DDC">
      <w:pPr>
        <w:tabs>
          <w:tab w:val="left" w:pos="6662"/>
        </w:tabs>
      </w:pPr>
      <w:r>
        <w:t xml:space="preserve">The </w:t>
      </w:r>
      <w:proofErr w:type="spellStart"/>
      <w:r>
        <w:t>runbook</w:t>
      </w:r>
      <w:proofErr w:type="spellEnd"/>
      <w:r>
        <w:t xml:space="preserve"> we are </w:t>
      </w:r>
      <w:r w:rsidR="00B4547D">
        <w:t>writing</w:t>
      </w:r>
      <w:r>
        <w:t xml:space="preserve">, working </w:t>
      </w:r>
      <w:r w:rsidR="00B4547D">
        <w:t xml:space="preserve">correctly </w:t>
      </w:r>
      <w:r>
        <w:t xml:space="preserve">in the </w:t>
      </w:r>
      <w:r w:rsidR="00FD5B73">
        <w:t xml:space="preserve">Azure Automation </w:t>
      </w:r>
      <w:r>
        <w:t>authoring experience:</w:t>
      </w:r>
    </w:p>
    <w:p w14:paraId="52C8B322" w14:textId="0AA536CB" w:rsidR="00925DDC" w:rsidRDefault="00B4547D" w:rsidP="0070359C">
      <w:pPr>
        <w:tabs>
          <w:tab w:val="left" w:pos="6662"/>
        </w:tabs>
      </w:pPr>
      <w:r>
        <w:rPr>
          <w:noProof/>
        </w:rPr>
        <w:lastRenderedPageBreak/>
        <w:drawing>
          <wp:inline distT="0" distB="0" distL="0" distR="0" wp14:anchorId="45EF442B" wp14:editId="1E179B15">
            <wp:extent cx="5645150" cy="4047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45150" cy="4047490"/>
                    </a:xfrm>
                    <a:prstGeom prst="rect">
                      <a:avLst/>
                    </a:prstGeom>
                    <a:noFill/>
                    <a:ln>
                      <a:noFill/>
                    </a:ln>
                  </pic:spPr>
                </pic:pic>
              </a:graphicData>
            </a:graphic>
          </wp:inline>
        </w:drawing>
      </w:r>
    </w:p>
    <w:p w14:paraId="320C8965" w14:textId="2E982C09" w:rsidR="009A7803" w:rsidRDefault="009A7803" w:rsidP="0070359C">
      <w:pPr>
        <w:tabs>
          <w:tab w:val="left" w:pos="6662"/>
        </w:tabs>
      </w:pPr>
    </w:p>
    <w:p w14:paraId="33A16915" w14:textId="18CE94D5" w:rsidR="009A7803" w:rsidRDefault="009A7803" w:rsidP="009A7803">
      <w:pPr>
        <w:tabs>
          <w:tab w:val="left" w:pos="6662"/>
        </w:tabs>
      </w:pPr>
      <w:r>
        <w:t xml:space="preserve">The </w:t>
      </w:r>
      <w:proofErr w:type="spellStart"/>
      <w:r>
        <w:t>runbook</w:t>
      </w:r>
      <w:proofErr w:type="spellEnd"/>
      <w:r>
        <w:t xml:space="preserve"> we are writing, failing to compile in the PowerShell ISE</w:t>
      </w:r>
      <w:r w:rsidR="00AD6343">
        <w:t>,</w:t>
      </w:r>
      <w:r>
        <w:t xml:space="preserve"> because the Get-</w:t>
      </w:r>
      <w:proofErr w:type="spellStart"/>
      <w:r>
        <w:t>AutomationVariable</w:t>
      </w:r>
      <w:proofErr w:type="spellEnd"/>
      <w:r>
        <w:t xml:space="preserve"> activity is not available outside of </w:t>
      </w:r>
      <w:r w:rsidR="00FD5B73">
        <w:t>Azure Automation</w:t>
      </w:r>
      <w:r>
        <w:t>:</w:t>
      </w:r>
    </w:p>
    <w:p w14:paraId="05051235" w14:textId="082E3C7E" w:rsidR="009A7803" w:rsidRDefault="007A35E9" w:rsidP="0070359C">
      <w:pPr>
        <w:tabs>
          <w:tab w:val="left" w:pos="6662"/>
        </w:tabs>
      </w:pPr>
      <w:r>
        <w:rPr>
          <w:noProof/>
        </w:rPr>
        <w:drawing>
          <wp:inline distT="0" distB="0" distL="0" distR="0" wp14:anchorId="0094E3F0" wp14:editId="06307B87">
            <wp:extent cx="6804991" cy="251261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12432" cy="2515360"/>
                    </a:xfrm>
                    <a:prstGeom prst="rect">
                      <a:avLst/>
                    </a:prstGeom>
                    <a:noFill/>
                    <a:ln>
                      <a:noFill/>
                    </a:ln>
                  </pic:spPr>
                </pic:pic>
              </a:graphicData>
            </a:graphic>
          </wp:inline>
        </w:drawing>
      </w:r>
    </w:p>
    <w:p w14:paraId="30030660" w14:textId="77777777" w:rsidR="00F12D3A" w:rsidRDefault="00F12D3A" w:rsidP="0070359C">
      <w:pPr>
        <w:tabs>
          <w:tab w:val="left" w:pos="6662"/>
        </w:tabs>
      </w:pPr>
    </w:p>
    <w:p w14:paraId="2C5DC5C6" w14:textId="7210D0A9" w:rsidR="00F12D3A" w:rsidRDefault="00067460" w:rsidP="0070359C">
      <w:pPr>
        <w:tabs>
          <w:tab w:val="left" w:pos="6662"/>
        </w:tabs>
      </w:pPr>
      <w:r>
        <w:t xml:space="preserve">So, how can we get around this obstacle </w:t>
      </w:r>
      <w:r w:rsidR="00624046">
        <w:t>and</w:t>
      </w:r>
      <w:r>
        <w:t xml:space="preserve"> write </w:t>
      </w:r>
      <w:proofErr w:type="spellStart"/>
      <w:r>
        <w:t>runbooks</w:t>
      </w:r>
      <w:proofErr w:type="spellEnd"/>
      <w:r>
        <w:t xml:space="preserve"> that depend on </w:t>
      </w:r>
      <w:r w:rsidR="00FD5B73">
        <w:t xml:space="preserve">Azure Automation </w:t>
      </w:r>
      <w:r>
        <w:t xml:space="preserve">assets from the PowerShell ISE? </w:t>
      </w:r>
      <w:commentRangeStart w:id="18"/>
      <w:r w:rsidR="00FD5B73">
        <w:t xml:space="preserve">That’s where the </w:t>
      </w:r>
      <w:hyperlink r:id="rId46" w:history="1">
        <w:r w:rsidR="00FD5B73" w:rsidRPr="00FD5B73">
          <w:rPr>
            <w:rStyle w:val="Hyperlink"/>
          </w:rPr>
          <w:t>Azure Automation Authoring Toolkit</w:t>
        </w:r>
      </w:hyperlink>
      <w:r w:rsidR="00FD5B73">
        <w:t xml:space="preserve"> comes in</w:t>
      </w:r>
      <w:commentRangeEnd w:id="18"/>
      <w:r w:rsidR="00D8666D">
        <w:rPr>
          <w:rStyle w:val="CommentReference"/>
        </w:rPr>
        <w:commentReference w:id="18"/>
      </w:r>
      <w:r w:rsidR="00FD5B73">
        <w:t>.</w:t>
      </w:r>
    </w:p>
    <w:p w14:paraId="6BF4194D" w14:textId="5496B2A4" w:rsidR="000C3135" w:rsidRDefault="005E4AE9" w:rsidP="0070359C">
      <w:pPr>
        <w:tabs>
          <w:tab w:val="left" w:pos="6662"/>
        </w:tabs>
      </w:pPr>
      <w:commentRangeStart w:id="19"/>
      <w:r>
        <w:lastRenderedPageBreak/>
        <w:t>With the Azur</w:t>
      </w:r>
      <w:r w:rsidR="00162B94">
        <w:t>e Automation Authoring Toolkit</w:t>
      </w:r>
      <w:r>
        <w:t xml:space="preserve">, </w:t>
      </w:r>
      <w:commentRangeEnd w:id="19"/>
      <w:r w:rsidR="00D8666D">
        <w:rPr>
          <w:rStyle w:val="CommentReference"/>
        </w:rPr>
        <w:commentReference w:id="19"/>
      </w:r>
      <w:r w:rsidR="000C3135">
        <w:t xml:space="preserve">we’ve made it very simple for you to </w:t>
      </w:r>
      <w:r w:rsidR="00E2283D">
        <w:t xml:space="preserve">take advantage of Automation assets in your ISE </w:t>
      </w:r>
      <w:proofErr w:type="spellStart"/>
      <w:r w:rsidR="00E2283D">
        <w:t>runbooks</w:t>
      </w:r>
      <w:proofErr w:type="spellEnd"/>
      <w:r w:rsidR="00E2283D">
        <w:t xml:space="preserve"> by providing “emulated” versions of the Automation </w:t>
      </w:r>
      <w:r w:rsidR="00162B94">
        <w:t>activities</w:t>
      </w:r>
      <w:r w:rsidR="000C3135">
        <w:t>. We’ve written a PowerShell module, “</w:t>
      </w:r>
      <w:proofErr w:type="spellStart"/>
      <w:r w:rsidR="00E2283D">
        <w:t>AzureAutomationAuthoringToolkit</w:t>
      </w:r>
      <w:proofErr w:type="spellEnd"/>
      <w:r w:rsidR="000C3135">
        <w:t>,” which</w:t>
      </w:r>
      <w:r w:rsidR="00162B94">
        <w:t xml:space="preserve">, </w:t>
      </w:r>
      <w:commentRangeStart w:id="20"/>
      <w:r w:rsidR="00162B94">
        <w:t>among other things</w:t>
      </w:r>
      <w:commentRangeEnd w:id="20"/>
      <w:r w:rsidR="001D4F8D">
        <w:rPr>
          <w:rStyle w:val="CommentReference"/>
        </w:rPr>
        <w:commentReference w:id="20"/>
      </w:r>
      <w:r w:rsidR="00162B94">
        <w:t xml:space="preserve">, </w:t>
      </w:r>
      <w:r w:rsidR="000C3135">
        <w:t xml:space="preserve">contains an ISE-friendly implementation of all </w:t>
      </w:r>
      <w:r w:rsidR="00162B94">
        <w:t xml:space="preserve">of </w:t>
      </w:r>
      <w:r w:rsidR="000C3135">
        <w:t xml:space="preserve">the </w:t>
      </w:r>
      <w:r w:rsidR="00E2283D">
        <w:t>Azure Automation</w:t>
      </w:r>
      <w:r w:rsidR="000C3135">
        <w:t>-only activities</w:t>
      </w:r>
      <w:r w:rsidR="00E2283D">
        <w:t>:</w:t>
      </w:r>
    </w:p>
    <w:p w14:paraId="0F30EEED" w14:textId="77777777" w:rsidR="000C3135" w:rsidRDefault="000C3135" w:rsidP="000C3135">
      <w:pPr>
        <w:pStyle w:val="ListParagraph"/>
        <w:numPr>
          <w:ilvl w:val="0"/>
          <w:numId w:val="3"/>
        </w:numPr>
        <w:tabs>
          <w:tab w:val="left" w:pos="6662"/>
        </w:tabs>
      </w:pPr>
      <w:r>
        <w:t>Get-</w:t>
      </w:r>
      <w:proofErr w:type="spellStart"/>
      <w:r>
        <w:t>AutomationVariable</w:t>
      </w:r>
      <w:proofErr w:type="spellEnd"/>
    </w:p>
    <w:p w14:paraId="634ABCEF" w14:textId="77777777" w:rsidR="000C3135" w:rsidRDefault="000C3135" w:rsidP="000C3135">
      <w:pPr>
        <w:pStyle w:val="ListParagraph"/>
        <w:numPr>
          <w:ilvl w:val="0"/>
          <w:numId w:val="3"/>
        </w:numPr>
        <w:tabs>
          <w:tab w:val="left" w:pos="6662"/>
        </w:tabs>
      </w:pPr>
      <w:r>
        <w:t>Get-</w:t>
      </w:r>
      <w:proofErr w:type="spellStart"/>
      <w:r>
        <w:t>AutomationConnection</w:t>
      </w:r>
      <w:proofErr w:type="spellEnd"/>
    </w:p>
    <w:p w14:paraId="453EF790" w14:textId="77777777" w:rsidR="000C3135" w:rsidRDefault="000C3135" w:rsidP="000C3135">
      <w:pPr>
        <w:pStyle w:val="ListParagraph"/>
        <w:numPr>
          <w:ilvl w:val="0"/>
          <w:numId w:val="3"/>
        </w:numPr>
        <w:tabs>
          <w:tab w:val="left" w:pos="6662"/>
        </w:tabs>
      </w:pPr>
      <w:r>
        <w:t>Get-</w:t>
      </w:r>
      <w:proofErr w:type="spellStart"/>
      <w:r>
        <w:t>AutomationPSCredential</w:t>
      </w:r>
      <w:proofErr w:type="spellEnd"/>
    </w:p>
    <w:p w14:paraId="1BAC27E1" w14:textId="77777777" w:rsidR="000C3135" w:rsidRDefault="000C3135" w:rsidP="000C3135">
      <w:pPr>
        <w:pStyle w:val="ListParagraph"/>
        <w:numPr>
          <w:ilvl w:val="0"/>
          <w:numId w:val="3"/>
        </w:numPr>
        <w:tabs>
          <w:tab w:val="left" w:pos="6662"/>
        </w:tabs>
      </w:pPr>
      <w:r>
        <w:t>Get-</w:t>
      </w:r>
      <w:proofErr w:type="spellStart"/>
      <w:r>
        <w:t>AutomationCertificate</w:t>
      </w:r>
      <w:proofErr w:type="spellEnd"/>
    </w:p>
    <w:p w14:paraId="04FE3A63" w14:textId="3450249B" w:rsidR="00162B94" w:rsidRDefault="000C3135" w:rsidP="000C3135">
      <w:pPr>
        <w:pStyle w:val="ListParagraph"/>
        <w:numPr>
          <w:ilvl w:val="0"/>
          <w:numId w:val="3"/>
        </w:numPr>
        <w:tabs>
          <w:tab w:val="left" w:pos="6662"/>
        </w:tabs>
      </w:pPr>
      <w:r>
        <w:t>Set-</w:t>
      </w:r>
      <w:proofErr w:type="spellStart"/>
      <w:r>
        <w:t>AutomationVariable</w:t>
      </w:r>
      <w:proofErr w:type="spellEnd"/>
    </w:p>
    <w:p w14:paraId="4B9ABCE7" w14:textId="77777777" w:rsidR="00BE24DF" w:rsidRDefault="00BE24DF" w:rsidP="002E11C3">
      <w:pPr>
        <w:pStyle w:val="ListParagraph"/>
        <w:tabs>
          <w:tab w:val="left" w:pos="6662"/>
        </w:tabs>
      </w:pPr>
    </w:p>
    <w:p w14:paraId="34FC14C7" w14:textId="5C7F8A55" w:rsidR="000C3135" w:rsidRDefault="000C3135" w:rsidP="0070359C">
      <w:pPr>
        <w:tabs>
          <w:tab w:val="left" w:pos="6662"/>
        </w:tabs>
      </w:pPr>
      <w:r>
        <w:t xml:space="preserve">In order to take advantage of the </w:t>
      </w:r>
      <w:r w:rsidR="00F34081">
        <w:t>Azure Automation Authoring Toolkit</w:t>
      </w:r>
      <w:r>
        <w:t>, all you need to do is:</w:t>
      </w:r>
    </w:p>
    <w:p w14:paraId="61FFFA06" w14:textId="04315797" w:rsidR="000C3135" w:rsidRDefault="000C3135" w:rsidP="000C3135">
      <w:pPr>
        <w:pStyle w:val="ListParagraph"/>
        <w:numPr>
          <w:ilvl w:val="0"/>
          <w:numId w:val="3"/>
        </w:numPr>
        <w:tabs>
          <w:tab w:val="left" w:pos="6662"/>
        </w:tabs>
      </w:pPr>
      <w:r>
        <w:t xml:space="preserve">Install the </w:t>
      </w:r>
      <w:hyperlink r:id="rId47" w:history="1">
        <w:r w:rsidR="00F34081" w:rsidRPr="00F34081">
          <w:rPr>
            <w:rStyle w:val="Hyperlink"/>
          </w:rPr>
          <w:t xml:space="preserve">Azure </w:t>
        </w:r>
        <w:r w:rsidRPr="00F34081">
          <w:rPr>
            <w:rStyle w:val="Hyperlink"/>
          </w:rPr>
          <w:t>PowerShell module</w:t>
        </w:r>
      </w:hyperlink>
      <w:r>
        <w:t xml:space="preserve"> on the host you want to use the </w:t>
      </w:r>
      <w:r w:rsidR="00F34081">
        <w:t>Azure Automation Authoring Toolkit</w:t>
      </w:r>
      <w:r>
        <w:t xml:space="preserve"> from</w:t>
      </w:r>
      <w:r w:rsidR="00F34081">
        <w:t xml:space="preserve"> (where you’ll be authoring </w:t>
      </w:r>
      <w:proofErr w:type="spellStart"/>
      <w:r w:rsidR="00F34081">
        <w:t>runbooks</w:t>
      </w:r>
      <w:proofErr w:type="spellEnd"/>
      <w:r w:rsidR="00F34081">
        <w:t xml:space="preserve"> in the PS ISE)</w:t>
      </w:r>
      <w:r w:rsidR="005A0B0D">
        <w:t>.</w:t>
      </w:r>
      <w:r w:rsidR="00614AFD">
        <w:br/>
      </w:r>
    </w:p>
    <w:p w14:paraId="012BB0FC" w14:textId="35B79C9E" w:rsidR="00614AFD" w:rsidRDefault="00917E2E" w:rsidP="00B64990">
      <w:pPr>
        <w:pStyle w:val="ListParagraph"/>
        <w:numPr>
          <w:ilvl w:val="0"/>
          <w:numId w:val="3"/>
        </w:numPr>
        <w:tabs>
          <w:tab w:val="left" w:pos="6662"/>
        </w:tabs>
      </w:pPr>
      <w:r>
        <w:t>Set up</w:t>
      </w:r>
      <w:r w:rsidR="00614AFD">
        <w:t xml:space="preserve"> a </w:t>
      </w:r>
      <w:hyperlink r:id="rId48" w:anchor="Connect" w:history="1">
        <w:r w:rsidR="00614AFD" w:rsidRPr="00CD4BBB">
          <w:rPr>
            <w:rStyle w:val="Hyperlink"/>
          </w:rPr>
          <w:t>connection from the Azure</w:t>
        </w:r>
        <w:r w:rsidRPr="00CD4BBB">
          <w:rPr>
            <w:rStyle w:val="Hyperlink"/>
          </w:rPr>
          <w:t xml:space="preserve"> </w:t>
        </w:r>
        <w:r w:rsidR="00614AFD" w:rsidRPr="00CD4BBB">
          <w:rPr>
            <w:rStyle w:val="Hyperlink"/>
          </w:rPr>
          <w:t>PowerShell module to Azure</w:t>
        </w:r>
      </w:hyperlink>
      <w:r w:rsidR="00614AFD">
        <w:t xml:space="preserve"> </w:t>
      </w:r>
      <w:r w:rsidR="00CD4BBB">
        <w:t>using</w:t>
      </w:r>
      <w:r w:rsidR="00614AFD">
        <w:t xml:space="preserve"> either Import-</w:t>
      </w:r>
      <w:proofErr w:type="spellStart"/>
      <w:r w:rsidR="00614AFD">
        <w:t>AzurePublishSettingsFile</w:t>
      </w:r>
      <w:proofErr w:type="spellEnd"/>
      <w:r w:rsidR="00614AFD">
        <w:t>, Set-</w:t>
      </w:r>
      <w:proofErr w:type="spellStart"/>
      <w:r w:rsidR="00614AFD">
        <w:t>AzureSub</w:t>
      </w:r>
      <w:r>
        <w:t>scription</w:t>
      </w:r>
      <w:proofErr w:type="spellEnd"/>
      <w:r>
        <w:t>, or Add-</w:t>
      </w:r>
      <w:proofErr w:type="spellStart"/>
      <w:r>
        <w:t>AzureAccount</w:t>
      </w:r>
      <w:proofErr w:type="spellEnd"/>
      <w:r>
        <w:t>.</w:t>
      </w:r>
    </w:p>
    <w:p w14:paraId="32BC9DEA" w14:textId="77777777" w:rsidR="005A0B0D" w:rsidRDefault="005A0B0D" w:rsidP="005A0B0D">
      <w:pPr>
        <w:pStyle w:val="ListParagraph"/>
        <w:tabs>
          <w:tab w:val="left" w:pos="6662"/>
        </w:tabs>
      </w:pPr>
    </w:p>
    <w:p w14:paraId="51405E47" w14:textId="070BF4FC" w:rsidR="005A0B0D" w:rsidRPr="005A0B0D" w:rsidRDefault="000C3135" w:rsidP="005A0B0D">
      <w:pPr>
        <w:pStyle w:val="ListParagraph"/>
        <w:numPr>
          <w:ilvl w:val="0"/>
          <w:numId w:val="3"/>
        </w:numPr>
        <w:tabs>
          <w:tab w:val="left" w:pos="6662"/>
        </w:tabs>
        <w:rPr>
          <w:rStyle w:val="Hyperlink"/>
          <w:color w:val="auto"/>
          <w:u w:val="none"/>
        </w:rPr>
      </w:pPr>
      <w:r>
        <w:t xml:space="preserve">Download the </w:t>
      </w:r>
      <w:r w:rsidR="00F34081">
        <w:t xml:space="preserve">Azure Automation Authoring Toolkit </w:t>
      </w:r>
      <w:r>
        <w:t>fro</w:t>
      </w:r>
      <w:r w:rsidRPr="00F34081">
        <w:t xml:space="preserve">m </w:t>
      </w:r>
      <w:hyperlink r:id="rId49" w:history="1">
        <w:r w:rsidRPr="002E11C3">
          <w:rPr>
            <w:rStyle w:val="Hyperlink"/>
          </w:rPr>
          <w:t>here</w:t>
        </w:r>
      </w:hyperlink>
      <w:r w:rsidR="005A0B0D">
        <w:rPr>
          <w:rStyle w:val="Hyperlink"/>
        </w:rPr>
        <w:t>.</w:t>
      </w:r>
    </w:p>
    <w:p w14:paraId="605D14D1" w14:textId="77777777" w:rsidR="005A0B0D" w:rsidRDefault="005A0B0D" w:rsidP="005A0B0D">
      <w:pPr>
        <w:pStyle w:val="ListParagraph"/>
      </w:pPr>
    </w:p>
    <w:p w14:paraId="48A3D113" w14:textId="12DB7E41" w:rsidR="00C71409" w:rsidRDefault="00C71409" w:rsidP="000C3135">
      <w:pPr>
        <w:pStyle w:val="ListParagraph"/>
        <w:numPr>
          <w:ilvl w:val="0"/>
          <w:numId w:val="3"/>
        </w:numPr>
        <w:tabs>
          <w:tab w:val="left" w:pos="6662"/>
        </w:tabs>
      </w:pPr>
      <w:r>
        <w:t>Unzip the download</w:t>
      </w:r>
      <w:r w:rsidR="00453476">
        <w:t>. This should present you with 2 items – the Get-</w:t>
      </w:r>
      <w:proofErr w:type="spellStart"/>
      <w:r w:rsidR="00453476">
        <w:t>AutomationAsset</w:t>
      </w:r>
      <w:proofErr w:type="spellEnd"/>
      <w:r w:rsidR="00453476">
        <w:t xml:space="preserve"> </w:t>
      </w:r>
      <w:proofErr w:type="spellStart"/>
      <w:r w:rsidR="00453476">
        <w:t>runbook</w:t>
      </w:r>
      <w:proofErr w:type="spellEnd"/>
      <w:r w:rsidR="00453476">
        <w:t xml:space="preserve"> and the </w:t>
      </w:r>
      <w:proofErr w:type="spellStart"/>
      <w:r w:rsidR="00453476">
        <w:t>AzureAutomationAuthoringToolkit</w:t>
      </w:r>
      <w:proofErr w:type="spellEnd"/>
      <w:r w:rsidR="00453476">
        <w:t xml:space="preserve"> PowerShell module:</w:t>
      </w:r>
    </w:p>
    <w:p w14:paraId="0A6EEBA3" w14:textId="77777777" w:rsidR="008B778E" w:rsidRDefault="008B778E" w:rsidP="008B778E">
      <w:pPr>
        <w:pStyle w:val="ListParagraph"/>
      </w:pPr>
    </w:p>
    <w:p w14:paraId="6DFDD6E1" w14:textId="2F5C6F49" w:rsidR="005A0B0D" w:rsidRDefault="008B778E" w:rsidP="008B778E">
      <w:pPr>
        <w:pStyle w:val="ListParagraph"/>
        <w:tabs>
          <w:tab w:val="left" w:pos="6662"/>
        </w:tabs>
      </w:pPr>
      <w:r>
        <w:rPr>
          <w:noProof/>
        </w:rPr>
        <w:drawing>
          <wp:inline distT="0" distB="0" distL="0" distR="0" wp14:anchorId="06B2491F" wp14:editId="00ABD99F">
            <wp:extent cx="4730750" cy="826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30750" cy="826770"/>
                    </a:xfrm>
                    <a:prstGeom prst="rect">
                      <a:avLst/>
                    </a:prstGeom>
                    <a:noFill/>
                    <a:ln>
                      <a:noFill/>
                    </a:ln>
                  </pic:spPr>
                </pic:pic>
              </a:graphicData>
            </a:graphic>
          </wp:inline>
        </w:drawing>
      </w:r>
    </w:p>
    <w:p w14:paraId="6765777D" w14:textId="77777777" w:rsidR="005A0B0D" w:rsidRDefault="005A0B0D" w:rsidP="005A0B0D">
      <w:pPr>
        <w:tabs>
          <w:tab w:val="left" w:pos="6662"/>
        </w:tabs>
      </w:pPr>
    </w:p>
    <w:p w14:paraId="1F4567BD" w14:textId="5F80B185" w:rsidR="00C71409" w:rsidRDefault="00C71409" w:rsidP="000C3135">
      <w:pPr>
        <w:pStyle w:val="ListParagraph"/>
        <w:numPr>
          <w:ilvl w:val="0"/>
          <w:numId w:val="3"/>
        </w:numPr>
        <w:tabs>
          <w:tab w:val="left" w:pos="6662"/>
        </w:tabs>
      </w:pPr>
      <w:r>
        <w:t>Import the Get-AutomationAsset</w:t>
      </w:r>
      <w:r w:rsidR="00453476">
        <w:t>.ps1 file as a</w:t>
      </w:r>
      <w:r>
        <w:t xml:space="preserve"> </w:t>
      </w:r>
      <w:proofErr w:type="spellStart"/>
      <w:r>
        <w:t>runbook</w:t>
      </w:r>
      <w:proofErr w:type="spellEnd"/>
      <w:r>
        <w:t xml:space="preserve"> into </w:t>
      </w:r>
      <w:r w:rsidR="00F34081">
        <w:t>Azure Automation</w:t>
      </w:r>
      <w:r>
        <w:t>, and publish it</w:t>
      </w:r>
      <w:r w:rsidR="005A0B0D">
        <w:t>. This is o</w:t>
      </w:r>
      <w:r w:rsidR="003578D5">
        <w:t xml:space="preserve">nly required if you want to retrieve credentials, certificates, and encrypted variables directly from Azure Automation </w:t>
      </w:r>
      <w:r w:rsidR="00A562A4" w:rsidRPr="00084CB9">
        <w:t>(</w:t>
      </w:r>
      <w:r w:rsidR="003578D5" w:rsidRPr="00084CB9">
        <w:t>more on that below</w:t>
      </w:r>
      <w:r w:rsidR="00A562A4" w:rsidRPr="00084CB9">
        <w:t>)</w:t>
      </w:r>
      <w:r w:rsidR="005A0B0D">
        <w:t>.</w:t>
      </w:r>
    </w:p>
    <w:p w14:paraId="0CF6CC71" w14:textId="77777777" w:rsidR="005A0B0D" w:rsidRDefault="005A0B0D" w:rsidP="005A0B0D">
      <w:pPr>
        <w:pStyle w:val="ListParagraph"/>
        <w:tabs>
          <w:tab w:val="left" w:pos="6662"/>
        </w:tabs>
      </w:pPr>
    </w:p>
    <w:p w14:paraId="1A932FD2" w14:textId="65F95A80" w:rsidR="0043716F" w:rsidRDefault="0043716F" w:rsidP="0043716F">
      <w:pPr>
        <w:pStyle w:val="ListParagraph"/>
        <w:numPr>
          <w:ilvl w:val="0"/>
          <w:numId w:val="3"/>
        </w:numPr>
        <w:tabs>
          <w:tab w:val="left" w:pos="6662"/>
        </w:tabs>
      </w:pPr>
      <w:r>
        <w:t xml:space="preserve">Open up </w:t>
      </w:r>
      <w:r w:rsidR="003578D5">
        <w:t xml:space="preserve">the </w:t>
      </w:r>
      <w:proofErr w:type="spellStart"/>
      <w:r w:rsidR="003578D5">
        <w:t>AzureAutomationAuthoringToolkit</w:t>
      </w:r>
      <w:proofErr w:type="spellEnd"/>
      <w:r w:rsidR="003578D5">
        <w:t xml:space="preserve"> PowerShell module’s </w:t>
      </w:r>
      <w:proofErr w:type="spellStart"/>
      <w:r w:rsidR="003578D5">
        <w:t>Config.json</w:t>
      </w:r>
      <w:proofErr w:type="spellEnd"/>
      <w:r w:rsidR="003578D5">
        <w:t xml:space="preserve"> file</w:t>
      </w:r>
      <w:r w:rsidR="008B778E">
        <w:t>, and configure it based on your desired settings:</w:t>
      </w:r>
    </w:p>
    <w:p w14:paraId="0629222E" w14:textId="77777777" w:rsidR="008B778E" w:rsidRDefault="008B778E" w:rsidP="008B778E">
      <w:pPr>
        <w:pStyle w:val="ListParagraph"/>
      </w:pPr>
    </w:p>
    <w:p w14:paraId="599A0E72" w14:textId="13869327" w:rsidR="008B778E" w:rsidRDefault="008B778E" w:rsidP="008B778E">
      <w:pPr>
        <w:pStyle w:val="ListParagraph"/>
        <w:tabs>
          <w:tab w:val="left" w:pos="6662"/>
        </w:tabs>
      </w:pPr>
      <w:commentRangeStart w:id="21"/>
      <w:r>
        <w:rPr>
          <w:noProof/>
        </w:rPr>
        <w:lastRenderedPageBreak/>
        <w:drawing>
          <wp:inline distT="0" distB="0" distL="0" distR="0" wp14:anchorId="3576517F" wp14:editId="10832DF4">
            <wp:extent cx="4846320" cy="1645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6320" cy="1645920"/>
                    </a:xfrm>
                    <a:prstGeom prst="rect">
                      <a:avLst/>
                    </a:prstGeom>
                    <a:noFill/>
                    <a:ln>
                      <a:noFill/>
                    </a:ln>
                  </pic:spPr>
                </pic:pic>
              </a:graphicData>
            </a:graphic>
          </wp:inline>
        </w:drawing>
      </w:r>
      <w:commentRangeEnd w:id="21"/>
      <w:r w:rsidR="008921AB">
        <w:rPr>
          <w:rStyle w:val="CommentReference"/>
        </w:rPr>
        <w:commentReference w:id="21"/>
      </w:r>
    </w:p>
    <w:p w14:paraId="08BB6407" w14:textId="77777777" w:rsidR="008B778E" w:rsidRDefault="008B778E" w:rsidP="008B778E">
      <w:pPr>
        <w:pStyle w:val="ListParagraph"/>
      </w:pPr>
    </w:p>
    <w:p w14:paraId="0826089B" w14:textId="60164E17" w:rsidR="008B778E" w:rsidRPr="00A562A4" w:rsidRDefault="008B778E" w:rsidP="008B778E">
      <w:pPr>
        <w:pStyle w:val="ListParagraph"/>
        <w:numPr>
          <w:ilvl w:val="1"/>
          <w:numId w:val="3"/>
        </w:numPr>
        <w:rPr>
          <w:b/>
        </w:rPr>
      </w:pPr>
      <w:proofErr w:type="spellStart"/>
      <w:r w:rsidRPr="008B778E">
        <w:rPr>
          <w:b/>
        </w:rPr>
        <w:t>AutomationAccountName</w:t>
      </w:r>
      <w:proofErr w:type="spellEnd"/>
      <w:r w:rsidRPr="008B778E">
        <w:rPr>
          <w:b/>
        </w:rPr>
        <w:t xml:space="preserve"> </w:t>
      </w:r>
      <w:r>
        <w:t>represents the Automation Account for the Azure Automation Authoring Toolkit to connect to</w:t>
      </w:r>
    </w:p>
    <w:p w14:paraId="60B5F434" w14:textId="77777777" w:rsidR="00A562A4" w:rsidRPr="008B778E" w:rsidRDefault="00A562A4" w:rsidP="00A562A4">
      <w:pPr>
        <w:pStyle w:val="ListParagraph"/>
        <w:ind w:left="1440"/>
        <w:rPr>
          <w:b/>
        </w:rPr>
      </w:pPr>
    </w:p>
    <w:p w14:paraId="6AB94198" w14:textId="28E12785" w:rsidR="008B778E" w:rsidRPr="001259A1" w:rsidRDefault="008B778E" w:rsidP="008B778E">
      <w:pPr>
        <w:pStyle w:val="ListParagraph"/>
        <w:numPr>
          <w:ilvl w:val="1"/>
          <w:numId w:val="3"/>
        </w:numPr>
        <w:rPr>
          <w:b/>
        </w:rPr>
      </w:pPr>
      <w:proofErr w:type="spellStart"/>
      <w:r>
        <w:rPr>
          <w:b/>
        </w:rPr>
        <w:t>StaticAssetsPath</w:t>
      </w:r>
      <w:proofErr w:type="spellEnd"/>
      <w:r>
        <w:rPr>
          <w:b/>
        </w:rPr>
        <w:t xml:space="preserve"> </w:t>
      </w:r>
      <w:r w:rsidR="00A562A4">
        <w:t xml:space="preserve">represents the path to the file that will be used to specify any static assets </w:t>
      </w:r>
      <w:r w:rsidR="00A562A4" w:rsidRPr="00084CB9">
        <w:t>(more on that below)</w:t>
      </w:r>
      <w:commentRangeStart w:id="22"/>
      <w:r w:rsidR="00A562A4">
        <w:t>.</w:t>
      </w:r>
      <w:commentRangeEnd w:id="22"/>
      <w:r w:rsidR="001D4F8D">
        <w:rPr>
          <w:rStyle w:val="CommentReference"/>
        </w:rPr>
        <w:commentReference w:id="22"/>
      </w:r>
      <w:r w:rsidR="00A562A4">
        <w:t xml:space="preserve"> Defaults to “default”, which means the </w:t>
      </w:r>
      <w:proofErr w:type="spellStart"/>
      <w:r w:rsidR="00A562A4">
        <w:t>StaticAssets.json</w:t>
      </w:r>
      <w:proofErr w:type="spellEnd"/>
      <w:r w:rsidR="00A562A4">
        <w:t xml:space="preserve"> file in the </w:t>
      </w:r>
      <w:proofErr w:type="spellStart"/>
      <w:r w:rsidR="00A562A4">
        <w:t>AzureAutomationAuthoringToolkit</w:t>
      </w:r>
      <w:proofErr w:type="spellEnd"/>
      <w:r w:rsidR="00A562A4">
        <w:t xml:space="preserve"> PowerShell module will be used.</w:t>
      </w:r>
    </w:p>
    <w:p w14:paraId="3E6875FF" w14:textId="77777777" w:rsidR="001259A1" w:rsidRPr="001259A1" w:rsidRDefault="001259A1" w:rsidP="001259A1">
      <w:pPr>
        <w:pStyle w:val="ListParagraph"/>
        <w:rPr>
          <w:b/>
        </w:rPr>
      </w:pPr>
    </w:p>
    <w:p w14:paraId="318E6293" w14:textId="46FF675A" w:rsidR="001259A1" w:rsidRPr="00743EAD" w:rsidRDefault="001259A1" w:rsidP="008B778E">
      <w:pPr>
        <w:pStyle w:val="ListParagraph"/>
        <w:numPr>
          <w:ilvl w:val="1"/>
          <w:numId w:val="3"/>
        </w:numPr>
        <w:rPr>
          <w:b/>
        </w:rPr>
      </w:pPr>
      <w:proofErr w:type="spellStart"/>
      <w:r w:rsidRPr="001259A1">
        <w:rPr>
          <w:b/>
        </w:rPr>
        <w:t>AllowGrabSecrets</w:t>
      </w:r>
      <w:proofErr w:type="spellEnd"/>
      <w:r>
        <w:rPr>
          <w:b/>
        </w:rPr>
        <w:t xml:space="preserve"> </w:t>
      </w:r>
      <w:r>
        <w:t xml:space="preserve">represents whether the Azure Automation Authoring Toolkit will attempt to grab the values of encrypted assets, not specified in the </w:t>
      </w:r>
      <w:proofErr w:type="spellStart"/>
      <w:r>
        <w:t>StaticAssets.json</w:t>
      </w:r>
      <w:proofErr w:type="spellEnd"/>
      <w:r>
        <w:t xml:space="preserve"> file, directly from the Automation Account the toolkit is configured to talk to. Setting this to true </w:t>
      </w:r>
      <w:proofErr w:type="gramStart"/>
      <w:r>
        <w:t>is</w:t>
      </w:r>
      <w:proofErr w:type="gramEnd"/>
      <w:r>
        <w:t xml:space="preserve"> only required if you want to retrieve credentials, certificates, and encrypted variables directly from Azure Automation (more on that below). Defaults to false.</w:t>
      </w:r>
    </w:p>
    <w:p w14:paraId="44C6A309" w14:textId="77777777" w:rsidR="00743EAD" w:rsidRPr="00743EAD" w:rsidRDefault="00743EAD" w:rsidP="00743EAD">
      <w:pPr>
        <w:pStyle w:val="ListParagraph"/>
        <w:rPr>
          <w:b/>
        </w:rPr>
      </w:pPr>
    </w:p>
    <w:p w14:paraId="31F2A592" w14:textId="0FF10126" w:rsidR="00743EAD" w:rsidRPr="001259A1" w:rsidRDefault="00743EAD" w:rsidP="008B778E">
      <w:pPr>
        <w:pStyle w:val="ListParagraph"/>
        <w:numPr>
          <w:ilvl w:val="1"/>
          <w:numId w:val="3"/>
        </w:numPr>
        <w:rPr>
          <w:b/>
        </w:rPr>
      </w:pPr>
      <w:proofErr w:type="spellStart"/>
      <w:r>
        <w:rPr>
          <w:b/>
        </w:rPr>
        <w:t>SecretsCacheTimeInMinutes</w:t>
      </w:r>
      <w:proofErr w:type="spellEnd"/>
      <w:r>
        <w:rPr>
          <w:b/>
        </w:rPr>
        <w:t xml:space="preserve"> </w:t>
      </w:r>
      <w:r>
        <w:t xml:space="preserve">represents </w:t>
      </w:r>
      <w:r w:rsidR="00B63C7C">
        <w:t>the</w:t>
      </w:r>
      <w:r>
        <w:t xml:space="preserve"> amount of time to cache the value of an</w:t>
      </w:r>
      <w:r w:rsidR="00B63C7C">
        <w:t>y</w:t>
      </w:r>
      <w:r>
        <w:t xml:space="preserve"> encrypted asset</w:t>
      </w:r>
      <w:r w:rsidR="00E771BA">
        <w:t xml:space="preserve"> grabbed directly from the Automation Account the toolkit is configured to talk to</w:t>
      </w:r>
      <w:r>
        <w:t xml:space="preserve">. </w:t>
      </w:r>
      <w:r w:rsidR="00B63C7C">
        <w:t xml:space="preserve">If a cached value is requested before the cache expires, the cached value will be used instead. </w:t>
      </w:r>
      <w:r>
        <w:t>Setting this value is only required if you want to retrieve credentials, certificates, and encrypted variables directly from Azure Automation (more on that below).</w:t>
      </w:r>
      <w:r w:rsidR="00CB6D7A">
        <w:t xml:space="preserve"> </w:t>
      </w:r>
      <w:r w:rsidR="00AF3EFD">
        <w:t xml:space="preserve">If you would rather not cache secret asset values, set this field to 0, and the cache will not be used. </w:t>
      </w:r>
      <w:r w:rsidR="00CB6D7A">
        <w:t>Defaults to 10 minutes.</w:t>
      </w:r>
    </w:p>
    <w:p w14:paraId="75285F69" w14:textId="77777777" w:rsidR="00A562A4" w:rsidRPr="008B778E" w:rsidRDefault="00A562A4" w:rsidP="00A562A4">
      <w:pPr>
        <w:pStyle w:val="ListParagraph"/>
        <w:ind w:left="1440"/>
        <w:rPr>
          <w:b/>
        </w:rPr>
      </w:pPr>
    </w:p>
    <w:p w14:paraId="3BED473D" w14:textId="40DAB5BE" w:rsidR="004D4694" w:rsidRDefault="004D4694" w:rsidP="00F34081">
      <w:pPr>
        <w:pStyle w:val="ListParagraph"/>
        <w:numPr>
          <w:ilvl w:val="0"/>
          <w:numId w:val="3"/>
        </w:numPr>
        <w:tabs>
          <w:tab w:val="left" w:pos="6662"/>
        </w:tabs>
      </w:pPr>
      <w:r>
        <w:t xml:space="preserve">Put the </w:t>
      </w:r>
      <w:proofErr w:type="spellStart"/>
      <w:r w:rsidR="00F34081">
        <w:t>AzureAutomationAuthoringToolkit</w:t>
      </w:r>
      <w:proofErr w:type="spellEnd"/>
      <w:r w:rsidR="00F34081">
        <w:t xml:space="preserve"> PowerShell module folder </w:t>
      </w:r>
      <w:r>
        <w:t xml:space="preserve">under </w:t>
      </w:r>
      <w:r w:rsidR="00F34081" w:rsidRPr="00F34081">
        <w:t>C:\Users\</w:t>
      </w:r>
      <w:r w:rsidR="00F34081">
        <w:t>&lt;</w:t>
      </w:r>
      <w:r w:rsidR="00F34081" w:rsidRPr="00F34081">
        <w:t>USERNAME</w:t>
      </w:r>
      <w:r w:rsidR="00F34081">
        <w:t>&gt;</w:t>
      </w:r>
      <w:r w:rsidR="00F34081" w:rsidRPr="00F34081">
        <w:t>\Documents\WindowsPowerShell\Modules</w:t>
      </w:r>
      <w:r w:rsidR="00F34081">
        <w:t xml:space="preserve"> </w:t>
      </w:r>
      <w:r>
        <w:t>like so:</w:t>
      </w:r>
    </w:p>
    <w:p w14:paraId="18D2C0FC" w14:textId="7A3E6D4E" w:rsidR="004D4694" w:rsidRDefault="001839FB" w:rsidP="004D4694">
      <w:pPr>
        <w:tabs>
          <w:tab w:val="left" w:pos="6662"/>
        </w:tabs>
        <w:ind w:left="360"/>
      </w:pPr>
      <w:r>
        <w:rPr>
          <w:noProof/>
        </w:rPr>
        <w:drawing>
          <wp:inline distT="0" distB="0" distL="0" distR="0" wp14:anchorId="6B15F4C1" wp14:editId="6DD75E02">
            <wp:extent cx="57816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81675" cy="1885950"/>
                    </a:xfrm>
                    <a:prstGeom prst="rect">
                      <a:avLst/>
                    </a:prstGeom>
                    <a:noFill/>
                    <a:ln>
                      <a:noFill/>
                    </a:ln>
                  </pic:spPr>
                </pic:pic>
              </a:graphicData>
            </a:graphic>
          </wp:inline>
        </w:drawing>
      </w:r>
    </w:p>
    <w:p w14:paraId="0E72FCE9" w14:textId="6DBD741D" w:rsidR="000C3135" w:rsidRDefault="000C3135" w:rsidP="000C3135">
      <w:pPr>
        <w:tabs>
          <w:tab w:val="left" w:pos="6662"/>
        </w:tabs>
      </w:pPr>
    </w:p>
    <w:p w14:paraId="11BAFAC8" w14:textId="40FFBE65" w:rsidR="00913AC7" w:rsidRDefault="00913AC7" w:rsidP="00913AC7">
      <w:pPr>
        <w:pStyle w:val="ListParagraph"/>
        <w:numPr>
          <w:ilvl w:val="0"/>
          <w:numId w:val="3"/>
        </w:numPr>
        <w:tabs>
          <w:tab w:val="left" w:pos="6662"/>
        </w:tabs>
      </w:pPr>
      <w:r>
        <w:t>Tell PowerShell to allow this module to be loaded even though you downloaded it from the Internet:</w:t>
      </w:r>
    </w:p>
    <w:p w14:paraId="4D3381A7" w14:textId="40FCB314" w:rsidR="00913AC7" w:rsidRPr="002E11C3" w:rsidRDefault="00913AC7" w:rsidP="002E11C3">
      <w:pPr>
        <w:tabs>
          <w:tab w:val="left" w:pos="6662"/>
        </w:tabs>
        <w:ind w:left="720"/>
        <w:rPr>
          <w:i/>
        </w:rPr>
      </w:pPr>
      <w:r w:rsidRPr="002E11C3">
        <w:rPr>
          <w:i/>
        </w:rPr>
        <w:t>Unblock-File C:\Users\</w:t>
      </w:r>
      <w:r w:rsidR="002C5E66" w:rsidRPr="002E11C3">
        <w:rPr>
          <w:i/>
        </w:rPr>
        <w:t>&lt;</w:t>
      </w:r>
      <w:r w:rsidRPr="002E11C3">
        <w:rPr>
          <w:i/>
        </w:rPr>
        <w:t>USERNAME</w:t>
      </w:r>
      <w:r w:rsidR="002C5E66" w:rsidRPr="002E11C3">
        <w:rPr>
          <w:i/>
        </w:rPr>
        <w:t>&gt;</w:t>
      </w:r>
      <w:r w:rsidRPr="002E11C3">
        <w:rPr>
          <w:i/>
        </w:rPr>
        <w:t>\Documents\WindowsPowerShell\Modules\</w:t>
      </w:r>
      <w:r w:rsidR="002C5E66" w:rsidRPr="002E11C3">
        <w:rPr>
          <w:i/>
        </w:rPr>
        <w:t>AzureAutomationAuthoringToolkit</w:t>
      </w:r>
      <w:r w:rsidRPr="002E11C3">
        <w:rPr>
          <w:i/>
        </w:rPr>
        <w:t>\</w:t>
      </w:r>
      <w:r w:rsidR="002C5E66" w:rsidRPr="002E11C3">
        <w:rPr>
          <w:i/>
        </w:rPr>
        <w:t>AzureAutomationAuthoringToolkit</w:t>
      </w:r>
      <w:r w:rsidRPr="002E11C3">
        <w:rPr>
          <w:i/>
        </w:rPr>
        <w:t>.psm1</w:t>
      </w:r>
    </w:p>
    <w:p w14:paraId="472E643A" w14:textId="2C6A1D51" w:rsidR="00913AC7" w:rsidRDefault="00913AC7" w:rsidP="002E11C3">
      <w:pPr>
        <w:tabs>
          <w:tab w:val="left" w:pos="6662"/>
        </w:tabs>
        <w:ind w:left="720"/>
        <w:rPr>
          <w:i/>
        </w:rPr>
      </w:pPr>
      <w:r w:rsidRPr="002E11C3">
        <w:rPr>
          <w:i/>
        </w:rPr>
        <w:t xml:space="preserve">Unblock-File </w:t>
      </w:r>
      <w:r w:rsidR="002C5E66" w:rsidRPr="002E11C3">
        <w:rPr>
          <w:i/>
        </w:rPr>
        <w:t>C:\Users\&lt;USERNAME&gt;\Documents\WindowsPowerShell\Modules\AzureAutomationAuthoringToolkit\AzureAutomationAuthoringToolkitInner.psm1</w:t>
      </w:r>
    </w:p>
    <w:p w14:paraId="53E1A2BF" w14:textId="77777777" w:rsidR="000C529B" w:rsidRPr="002E11C3" w:rsidRDefault="000C529B">
      <w:pPr>
        <w:tabs>
          <w:tab w:val="left" w:pos="6662"/>
        </w:tabs>
        <w:rPr>
          <w:i/>
        </w:rPr>
      </w:pPr>
    </w:p>
    <w:p w14:paraId="61FA6817" w14:textId="6F728E0C" w:rsidR="000C3135" w:rsidRDefault="00DF7AA6">
      <w:pPr>
        <w:tabs>
          <w:tab w:val="left" w:pos="6662"/>
        </w:tabs>
      </w:pPr>
      <w:r>
        <w:t xml:space="preserve">Now just open up the PowerShell ISE, and kick back, relax, and take advantage of </w:t>
      </w:r>
      <w:r w:rsidR="000C529B">
        <w:t>Azure Automation</w:t>
      </w:r>
      <w:r>
        <w:t xml:space="preserve">-only activities in the </w:t>
      </w:r>
      <w:proofErr w:type="spellStart"/>
      <w:r>
        <w:t>runbooks</w:t>
      </w:r>
      <w:proofErr w:type="spellEnd"/>
      <w:r>
        <w:t xml:space="preserve"> you</w:t>
      </w:r>
      <w:r w:rsidR="0043716F">
        <w:t xml:space="preserve"> author.</w:t>
      </w:r>
      <w:r>
        <w:t xml:space="preserve"> Here’s the same Say-</w:t>
      </w:r>
      <w:proofErr w:type="spellStart"/>
      <w:r>
        <w:t>HelloToMyLittleFriend</w:t>
      </w:r>
      <w:proofErr w:type="spellEnd"/>
      <w:r>
        <w:t xml:space="preserve"> </w:t>
      </w:r>
      <w:proofErr w:type="spellStart"/>
      <w:r>
        <w:t>runbook</w:t>
      </w:r>
      <w:proofErr w:type="spellEnd"/>
      <w:r>
        <w:t xml:space="preserve"> that didn’t work in the ISE before, now working thanks to the </w:t>
      </w:r>
      <w:r w:rsidR="000C529B">
        <w:t>Azure Automation Authoring Toolkit</w:t>
      </w:r>
      <w:r w:rsidR="0043716F">
        <w:t>!</w:t>
      </w:r>
      <w:r>
        <w:t xml:space="preserve"> </w:t>
      </w:r>
    </w:p>
    <w:p w14:paraId="7D07861E" w14:textId="578F9864" w:rsidR="0043716F" w:rsidRDefault="0043716F" w:rsidP="000C3135">
      <w:pPr>
        <w:tabs>
          <w:tab w:val="left" w:pos="6662"/>
        </w:tabs>
      </w:pPr>
      <w:r>
        <w:rPr>
          <w:noProof/>
        </w:rPr>
        <w:drawing>
          <wp:inline distT="0" distB="0" distL="0" distR="0" wp14:anchorId="63D54602" wp14:editId="22A8A6D9">
            <wp:extent cx="4563745" cy="3284082"/>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3">
                      <a:extLst>
                        <a:ext uri="{28A0092B-C50C-407E-A947-70E740481C1C}">
                          <a14:useLocalDpi xmlns:a14="http://schemas.microsoft.com/office/drawing/2010/main" val="0"/>
                        </a:ext>
                      </a:extLst>
                    </a:blip>
                    <a:srcRect t="2364"/>
                    <a:stretch/>
                  </pic:blipFill>
                  <pic:spPr bwMode="auto">
                    <a:xfrm>
                      <a:off x="0" y="0"/>
                      <a:ext cx="4563745" cy="3284082"/>
                    </a:xfrm>
                    <a:prstGeom prst="rect">
                      <a:avLst/>
                    </a:prstGeom>
                    <a:noFill/>
                    <a:ln>
                      <a:noFill/>
                    </a:ln>
                    <a:extLst>
                      <a:ext uri="{53640926-AAD7-44D8-BBD7-CCE9431645EC}">
                        <a14:shadowObscured xmlns:a14="http://schemas.microsoft.com/office/drawing/2010/main"/>
                      </a:ext>
                    </a:extLst>
                  </pic:spPr>
                </pic:pic>
              </a:graphicData>
            </a:graphic>
          </wp:inline>
        </w:drawing>
      </w:r>
    </w:p>
    <w:p w14:paraId="7F2B9A40" w14:textId="77777777" w:rsidR="0043716F" w:rsidRDefault="0043716F" w:rsidP="000C3135">
      <w:pPr>
        <w:tabs>
          <w:tab w:val="left" w:pos="6662"/>
        </w:tabs>
      </w:pPr>
    </w:p>
    <w:p w14:paraId="230C3E4B" w14:textId="00FA703C" w:rsidR="00973CF1" w:rsidRDefault="00BE1B35" w:rsidP="009F5F88">
      <w:pPr>
        <w:tabs>
          <w:tab w:val="left" w:pos="6662"/>
        </w:tabs>
      </w:pPr>
      <w:r>
        <w:t xml:space="preserve">Now, you may be wondering how the Automation Authoring Toolkit is able to provide asset values locally. The toolkit does this using a combination of manually specified asset values placed in the </w:t>
      </w:r>
      <w:proofErr w:type="spellStart"/>
      <w:r>
        <w:t>StaticAssets.json</w:t>
      </w:r>
      <w:proofErr w:type="spellEnd"/>
      <w:r>
        <w:t xml:space="preserve"> file, dynamically grabbed unencrypted asset values via the Azure Automation </w:t>
      </w:r>
      <w:proofErr w:type="spellStart"/>
      <w:r>
        <w:t>cmdlets</w:t>
      </w:r>
      <w:proofErr w:type="spellEnd"/>
      <w:r>
        <w:t xml:space="preserve"> in the Azure PowerShell module, and dynamically grabbed encrypted asset values via </w:t>
      </w:r>
      <w:r w:rsidR="00973CF1">
        <w:t>the Get-</w:t>
      </w:r>
      <w:proofErr w:type="spellStart"/>
      <w:r w:rsidR="00973CF1">
        <w:t>AutomationAsset</w:t>
      </w:r>
      <w:proofErr w:type="spellEnd"/>
      <w:r w:rsidR="00973CF1">
        <w:t xml:space="preserve"> </w:t>
      </w:r>
      <w:proofErr w:type="spellStart"/>
      <w:r>
        <w:t>runbook</w:t>
      </w:r>
      <w:proofErr w:type="spellEnd"/>
      <w:r>
        <w:t xml:space="preserve"> in A</w:t>
      </w:r>
      <w:r w:rsidR="00973CF1">
        <w:t>zure Automation.</w:t>
      </w:r>
    </w:p>
    <w:p w14:paraId="2F43DCEF" w14:textId="5DD30B06" w:rsidR="00BE1B35" w:rsidRDefault="00DC5F4D" w:rsidP="009F5F88">
      <w:pPr>
        <w:tabs>
          <w:tab w:val="left" w:pos="6662"/>
        </w:tabs>
      </w:pPr>
      <w:r>
        <w:t xml:space="preserve">Specifically, when a </w:t>
      </w:r>
      <w:proofErr w:type="spellStart"/>
      <w:r>
        <w:t>runbook</w:t>
      </w:r>
      <w:proofErr w:type="spellEnd"/>
      <w:r w:rsidR="005A0B99">
        <w:t xml:space="preserve"> in the PowerShell ISE </w:t>
      </w:r>
      <w:r>
        <w:t>attempts to grab an asset value via one of the Automation activities, the first thing th</w:t>
      </w:r>
      <w:r w:rsidR="00BE1B35">
        <w:t xml:space="preserve">e toolkit will </w:t>
      </w:r>
      <w:r>
        <w:t xml:space="preserve">try is </w:t>
      </w:r>
      <w:r w:rsidR="00BE1B35">
        <w:t xml:space="preserve">to grab the </w:t>
      </w:r>
      <w:r w:rsidR="00973CF1">
        <w:t xml:space="preserve">asset’s </w:t>
      </w:r>
      <w:r w:rsidR="00BE1B35">
        <w:t xml:space="preserve">value </w:t>
      </w:r>
      <w:r w:rsidR="00973CF1">
        <w:t xml:space="preserve">locally </w:t>
      </w:r>
      <w:r w:rsidR="00BE1B35">
        <w:t xml:space="preserve">from the </w:t>
      </w:r>
      <w:proofErr w:type="spellStart"/>
      <w:r w:rsidR="00BE1B35">
        <w:lastRenderedPageBreak/>
        <w:t>StaticAssets.json</w:t>
      </w:r>
      <w:proofErr w:type="spellEnd"/>
      <w:r w:rsidR="00BE1B35">
        <w:t xml:space="preserve"> file (or whatever file you specify via the </w:t>
      </w:r>
      <w:proofErr w:type="spellStart"/>
      <w:r w:rsidR="00BE1B35">
        <w:rPr>
          <w:b/>
        </w:rPr>
        <w:t>StaticAssetsPath</w:t>
      </w:r>
      <w:proofErr w:type="spellEnd"/>
      <w:r w:rsidR="00BE1B35">
        <w:rPr>
          <w:b/>
        </w:rPr>
        <w:t xml:space="preserve"> </w:t>
      </w:r>
      <w:r w:rsidR="00BE1B35">
        <w:t xml:space="preserve">setting in </w:t>
      </w:r>
      <w:proofErr w:type="spellStart"/>
      <w:r w:rsidR="00BE1B35">
        <w:t>Config.json</w:t>
      </w:r>
      <w:proofErr w:type="spellEnd"/>
      <w:r w:rsidR="00BE1B35">
        <w:t>)</w:t>
      </w:r>
      <w:r w:rsidR="00973CF1">
        <w:t xml:space="preserve">. This </w:t>
      </w:r>
      <w:r>
        <w:t xml:space="preserve">static assets </w:t>
      </w:r>
      <w:r w:rsidR="00973CF1">
        <w:t xml:space="preserve">file lets you specify the value for any Azure Automation asset, </w:t>
      </w:r>
      <w:r w:rsidR="008977A5">
        <w:t xml:space="preserve">as JSON, </w:t>
      </w:r>
      <w:r w:rsidR="00973CF1">
        <w:t>per the format below:</w:t>
      </w:r>
    </w:p>
    <w:p w14:paraId="291D2124" w14:textId="03AC332D" w:rsidR="008977A5" w:rsidRPr="00BE1B35" w:rsidRDefault="008977A5" w:rsidP="009F5F88">
      <w:pPr>
        <w:tabs>
          <w:tab w:val="left" w:pos="6662"/>
        </w:tabs>
      </w:pPr>
      <w:commentRangeStart w:id="23"/>
      <w:commentRangeStart w:id="24"/>
      <w:r>
        <w:rPr>
          <w:noProof/>
        </w:rPr>
        <w:drawing>
          <wp:inline distT="0" distB="0" distL="0" distR="0" wp14:anchorId="7BB257C1" wp14:editId="219C4913">
            <wp:extent cx="5943600" cy="4467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commentRangeEnd w:id="23"/>
      <w:commentRangeEnd w:id="24"/>
      <w:r>
        <w:rPr>
          <w:rStyle w:val="CommentReference"/>
        </w:rPr>
        <w:commentReference w:id="23"/>
      </w:r>
      <w:r w:rsidR="10D01A88">
        <w:rPr>
          <w:rStyle w:val="CommentReference"/>
        </w:rPr>
        <w:commentReference w:id="24"/>
      </w:r>
    </w:p>
    <w:p w14:paraId="0EA14AFC" w14:textId="779B9220" w:rsidR="00BE1B35" w:rsidRDefault="008977A5" w:rsidP="009F5F88">
      <w:pPr>
        <w:tabs>
          <w:tab w:val="left" w:pos="6662"/>
        </w:tabs>
      </w:pPr>
      <w:r>
        <w:t>As you can see, the assets are divided up by type, and the actual values</w:t>
      </w:r>
      <w:r w:rsidR="006B3B43">
        <w:t xml:space="preserve"> are provided via key/value pairs. The only exception is certificates, where the thumbprint should be provided, and the toolkit will look for the certificate locally to provide it to the calling </w:t>
      </w:r>
      <w:proofErr w:type="spellStart"/>
      <w:r w:rsidR="006B3B43">
        <w:t>runbook</w:t>
      </w:r>
      <w:proofErr w:type="spellEnd"/>
      <w:r w:rsidR="006B3B43">
        <w:t xml:space="preserve">. This requires any certificates you want to specify via the </w:t>
      </w:r>
      <w:r w:rsidR="0013229A">
        <w:t>static</w:t>
      </w:r>
      <w:r w:rsidR="00DC5F4D">
        <w:t xml:space="preserve"> assets</w:t>
      </w:r>
      <w:r w:rsidR="006B3B43">
        <w:t xml:space="preserve"> file to be imported into the local box where you will be authoring.</w:t>
      </w:r>
      <w:r w:rsidR="00F16044">
        <w:t xml:space="preserve"> This file makes it easy to specify the values for any assets that do not actually exist in Azure Automation yet, or that do exist but</w:t>
      </w:r>
      <w:r w:rsidR="00223C66">
        <w:t xml:space="preserve"> that</w:t>
      </w:r>
      <w:r w:rsidR="00F16044">
        <w:t xml:space="preserve"> you do not want to grab directly from Azure Automation.</w:t>
      </w:r>
    </w:p>
    <w:p w14:paraId="13563159" w14:textId="26319F6C" w:rsidR="007874AE" w:rsidRDefault="00DC5F4D" w:rsidP="009F5F88">
      <w:pPr>
        <w:tabs>
          <w:tab w:val="left" w:pos="6662"/>
        </w:tabs>
      </w:pPr>
      <w:r>
        <w:t xml:space="preserve">If the static assets file does not contain this asset, the next thing the Azure Automation Authoring Toolkit will try is to use the Azure Automation </w:t>
      </w:r>
      <w:proofErr w:type="spellStart"/>
      <w:r>
        <w:t>cmdlets</w:t>
      </w:r>
      <w:proofErr w:type="spellEnd"/>
      <w:r>
        <w:t xml:space="preserve"> in the Azure PowerShell module to grab the </w:t>
      </w:r>
      <w:r w:rsidR="0013229A">
        <w:t xml:space="preserve">asset </w:t>
      </w:r>
      <w:r>
        <w:t xml:space="preserve">value from the Automation Account specified via the </w:t>
      </w:r>
      <w:proofErr w:type="spellStart"/>
      <w:r w:rsidRPr="008B778E">
        <w:rPr>
          <w:b/>
        </w:rPr>
        <w:t>AutomationAccountName</w:t>
      </w:r>
      <w:proofErr w:type="spellEnd"/>
      <w:r>
        <w:rPr>
          <w:b/>
        </w:rPr>
        <w:t xml:space="preserve"> </w:t>
      </w:r>
      <w:r>
        <w:t xml:space="preserve">setting in </w:t>
      </w:r>
      <w:proofErr w:type="spellStart"/>
      <w:r>
        <w:t>Config.json</w:t>
      </w:r>
      <w:proofErr w:type="spellEnd"/>
      <w:r>
        <w:t>.</w:t>
      </w:r>
      <w:r w:rsidR="0013229A">
        <w:t xml:space="preserve"> </w:t>
      </w:r>
      <w:r w:rsidR="00223C66">
        <w:t xml:space="preserve">This behavior makes it very easy to dynamically grab the real value of any asset in Azure Automation – however, </w:t>
      </w:r>
      <w:r w:rsidR="00B42914">
        <w:t>for security reasons</w:t>
      </w:r>
      <w:r w:rsidR="00223C66">
        <w:t xml:space="preserve">, the Azure Automation </w:t>
      </w:r>
      <w:proofErr w:type="spellStart"/>
      <w:r w:rsidR="00223C66">
        <w:t>cmdlets</w:t>
      </w:r>
      <w:proofErr w:type="spellEnd"/>
      <w:r w:rsidR="00223C66">
        <w:t xml:space="preserve"> are not able to return the values of any secrets, so encrypted variables, connections, credentials, and certificates cannot have their values returned this way. This isn’t an issue for certificates because the thumbprint is returned by the </w:t>
      </w:r>
      <w:proofErr w:type="spellStart"/>
      <w:r w:rsidR="00223C66">
        <w:t>cmdlets</w:t>
      </w:r>
      <w:proofErr w:type="spellEnd"/>
      <w:r w:rsidR="00223C66">
        <w:t xml:space="preserve">, so the toolkit uses this to look for the certificate locally (so the certificate of any certificate asset needs to be installed locally like it does with the static assets file). But for the other secret asset types, either </w:t>
      </w:r>
      <w:r w:rsidR="00223C66">
        <w:lastRenderedPageBreak/>
        <w:t>the value of the asset must be provided via the static assets file, or the value can be dynamically grabbed via the Get-</w:t>
      </w:r>
      <w:proofErr w:type="spellStart"/>
      <w:r w:rsidR="00223C66">
        <w:t>AutomationAsset</w:t>
      </w:r>
      <w:proofErr w:type="spellEnd"/>
      <w:r w:rsidR="00223C66">
        <w:t xml:space="preserve"> </w:t>
      </w:r>
      <w:proofErr w:type="spellStart"/>
      <w:r w:rsidR="00223C66">
        <w:t>runbook</w:t>
      </w:r>
      <w:proofErr w:type="spellEnd"/>
      <w:r w:rsidR="00223C66">
        <w:t xml:space="preserve"> in Azure Automation.</w:t>
      </w:r>
    </w:p>
    <w:p w14:paraId="013A381F" w14:textId="153AA40F" w:rsidR="008A0521" w:rsidRDefault="004E370B" w:rsidP="004E370B">
      <w:pPr>
        <w:tabs>
          <w:tab w:val="left" w:pos="6662"/>
        </w:tabs>
      </w:pPr>
      <w:r>
        <w:t xml:space="preserve">If the static assets file does not contain this asset, and the asset is a secret (encrypted variable, connection, credential, </w:t>
      </w:r>
      <w:r w:rsidR="005A0B99">
        <w:t xml:space="preserve">or </w:t>
      </w:r>
      <w:r>
        <w:t xml:space="preserve">certificate not installed locally), </w:t>
      </w:r>
      <w:r w:rsidR="00B42914">
        <w:t xml:space="preserve">then </w:t>
      </w:r>
      <w:r w:rsidR="0038479C">
        <w:t xml:space="preserve">if the </w:t>
      </w:r>
      <w:proofErr w:type="spellStart"/>
      <w:r w:rsidR="0038479C" w:rsidRPr="001259A1">
        <w:rPr>
          <w:b/>
        </w:rPr>
        <w:t>AllowGrabSecrets</w:t>
      </w:r>
      <w:proofErr w:type="spellEnd"/>
      <w:r w:rsidR="0038479C">
        <w:rPr>
          <w:b/>
        </w:rPr>
        <w:t xml:space="preserve"> </w:t>
      </w:r>
      <w:r w:rsidR="0038479C">
        <w:t xml:space="preserve">setting of </w:t>
      </w:r>
      <w:proofErr w:type="spellStart"/>
      <w:r w:rsidR="0038479C">
        <w:t>Config.json</w:t>
      </w:r>
      <w:proofErr w:type="spellEnd"/>
      <w:r w:rsidR="0038479C">
        <w:t xml:space="preserve"> is set to true</w:t>
      </w:r>
      <w:ins w:id="25" w:author="Alex Stabile" w:date="2015-03-31T21:06:00Z">
        <w:r w:rsidR="00B42914">
          <w:t>,</w:t>
        </w:r>
      </w:ins>
      <w:r w:rsidR="0038479C">
        <w:t xml:space="preserve"> </w:t>
      </w:r>
      <w:r>
        <w:t xml:space="preserve">the Azure Automation Authoring Toolkit will attempt to grab the secret asset’s value from the Automation Account specified via the </w:t>
      </w:r>
      <w:proofErr w:type="spellStart"/>
      <w:r w:rsidRPr="008B778E">
        <w:rPr>
          <w:b/>
        </w:rPr>
        <w:t>AutomationAccountName</w:t>
      </w:r>
      <w:proofErr w:type="spellEnd"/>
      <w:r>
        <w:rPr>
          <w:b/>
        </w:rPr>
        <w:t xml:space="preserve"> </w:t>
      </w:r>
      <w:r>
        <w:t xml:space="preserve">setting in </w:t>
      </w:r>
      <w:proofErr w:type="spellStart"/>
      <w:r>
        <w:t>Config.json</w:t>
      </w:r>
      <w:proofErr w:type="spellEnd"/>
      <w:r w:rsidR="009F5F88">
        <w:t xml:space="preserve"> by kicking off the Get-</w:t>
      </w:r>
      <w:proofErr w:type="spellStart"/>
      <w:r w:rsidR="009F5F88">
        <w:t>AutomationAsset</w:t>
      </w:r>
      <w:proofErr w:type="spellEnd"/>
      <w:r w:rsidR="009F5F88">
        <w:t xml:space="preserve"> </w:t>
      </w:r>
      <w:proofErr w:type="spellStart"/>
      <w:r w:rsidR="009F5F88">
        <w:t>runbook</w:t>
      </w:r>
      <w:proofErr w:type="spellEnd"/>
      <w:r>
        <w:t xml:space="preserve"> in that Automation Account</w:t>
      </w:r>
      <w:r w:rsidR="009F5F88">
        <w:t xml:space="preserve">. This </w:t>
      </w:r>
      <w:proofErr w:type="spellStart"/>
      <w:r w:rsidR="009F5F88">
        <w:t>runbook</w:t>
      </w:r>
      <w:proofErr w:type="spellEnd"/>
      <w:r w:rsidR="009F5F88">
        <w:t xml:space="preserve"> takes in an asset name and type, and outputs the asset in serialized form. The </w:t>
      </w:r>
      <w:r>
        <w:t>toolkit</w:t>
      </w:r>
      <w:r w:rsidR="009F5F88">
        <w:t xml:space="preserve"> then read</w:t>
      </w:r>
      <w:r>
        <w:t>s</w:t>
      </w:r>
      <w:r w:rsidR="004D2F03">
        <w:t xml:space="preserve"> in the </w:t>
      </w:r>
      <w:proofErr w:type="spellStart"/>
      <w:r w:rsidR="004D2F03">
        <w:t>runbook</w:t>
      </w:r>
      <w:proofErr w:type="spellEnd"/>
      <w:r w:rsidR="004D2F03">
        <w:t xml:space="preserve"> job’s </w:t>
      </w:r>
      <w:r w:rsidR="009F5F88">
        <w:t xml:space="preserve">output and </w:t>
      </w:r>
      <w:proofErr w:type="spellStart"/>
      <w:r w:rsidR="009F5F88">
        <w:t>deserialize</w:t>
      </w:r>
      <w:r>
        <w:t>s</w:t>
      </w:r>
      <w:proofErr w:type="spellEnd"/>
      <w:r w:rsidR="009F5F88">
        <w:t xml:space="preserve"> it back into a value, giving you access to the values of </w:t>
      </w:r>
      <w:r>
        <w:t>secret Azure Automation</w:t>
      </w:r>
      <w:r w:rsidR="009F5F88">
        <w:t xml:space="preserve"> assets in your </w:t>
      </w:r>
      <w:r w:rsidR="00A83CE8">
        <w:t xml:space="preserve">ISE </w:t>
      </w:r>
      <w:proofErr w:type="spellStart"/>
      <w:r>
        <w:t>runbooks</w:t>
      </w:r>
      <w:proofErr w:type="spellEnd"/>
      <w:r>
        <w:t>.</w:t>
      </w:r>
    </w:p>
    <w:p w14:paraId="1D2755AC" w14:textId="6ED66A0D" w:rsidR="0038479C" w:rsidRPr="004D2F03" w:rsidRDefault="004D2F03" w:rsidP="004E370B">
      <w:pPr>
        <w:tabs>
          <w:tab w:val="left" w:pos="6662"/>
        </w:tabs>
      </w:pPr>
      <w:r>
        <w:t xml:space="preserve">You may be thinking – “but running </w:t>
      </w:r>
      <w:proofErr w:type="spellStart"/>
      <w:r>
        <w:t>runbooks</w:t>
      </w:r>
      <w:proofErr w:type="spellEnd"/>
      <w:r>
        <w:t xml:space="preserve"> in Azure Automation is not instant. Does this mean if I run a </w:t>
      </w:r>
      <w:proofErr w:type="spellStart"/>
      <w:r>
        <w:t>runbook</w:t>
      </w:r>
      <w:proofErr w:type="spellEnd"/>
      <w:r>
        <w:t xml:space="preserve"> in the PS ISE that uses multiple connections / credentials / encrypted variable assets, I will have to wait for the Get-</w:t>
      </w:r>
      <w:proofErr w:type="spellStart"/>
      <w:r>
        <w:t>AutomationAsset</w:t>
      </w:r>
      <w:proofErr w:type="spellEnd"/>
      <w:r>
        <w:t xml:space="preserve"> </w:t>
      </w:r>
      <w:proofErr w:type="spellStart"/>
      <w:r>
        <w:t>runbook</w:t>
      </w:r>
      <w:proofErr w:type="spellEnd"/>
      <w:r>
        <w:t xml:space="preserve"> in Azure Automation to run for each asset? And each time I test the PS ISE </w:t>
      </w:r>
      <w:proofErr w:type="spellStart"/>
      <w:r>
        <w:t>runbook</w:t>
      </w:r>
      <w:proofErr w:type="spellEnd"/>
      <w:r>
        <w:t xml:space="preserve"> I will have to wait again?” Well, while you will have to wait for the Get-</w:t>
      </w:r>
      <w:proofErr w:type="spellStart"/>
      <w:r>
        <w:t>AutomationAsset</w:t>
      </w:r>
      <w:proofErr w:type="spellEnd"/>
      <w:r>
        <w:t xml:space="preserve"> </w:t>
      </w:r>
      <w:proofErr w:type="spellStart"/>
      <w:r>
        <w:t>runbook</w:t>
      </w:r>
      <w:proofErr w:type="spellEnd"/>
      <w:r>
        <w:t xml:space="preserve"> to run </w:t>
      </w:r>
      <w:r w:rsidR="00B42914">
        <w:t xml:space="preserve">at least once </w:t>
      </w:r>
      <w:r>
        <w:t xml:space="preserve">for each “secret” asset you are leveraging in a local ISE </w:t>
      </w:r>
      <w:proofErr w:type="spellStart"/>
      <w:r>
        <w:t>runbook</w:t>
      </w:r>
      <w:proofErr w:type="spellEnd"/>
      <w:r>
        <w:t xml:space="preserve">, the </w:t>
      </w:r>
      <w:proofErr w:type="spellStart"/>
      <w:r>
        <w:rPr>
          <w:b/>
        </w:rPr>
        <w:t>SecretsCacheTimeInMinutes</w:t>
      </w:r>
      <w:proofErr w:type="spellEnd"/>
      <w:r>
        <w:rPr>
          <w:b/>
        </w:rPr>
        <w:t xml:space="preserve"> </w:t>
      </w:r>
      <w:r w:rsidR="008A0521">
        <w:t xml:space="preserve">setting of the toolkit’s </w:t>
      </w:r>
      <w:proofErr w:type="spellStart"/>
      <w:r>
        <w:t>Config.json</w:t>
      </w:r>
      <w:proofErr w:type="spellEnd"/>
      <w:r>
        <w:t xml:space="preserve"> will cache these </w:t>
      </w:r>
      <w:r w:rsidR="008A0521">
        <w:t xml:space="preserve">asset </w:t>
      </w:r>
      <w:r>
        <w:t xml:space="preserve">values </w:t>
      </w:r>
      <w:r w:rsidR="00EE0B39">
        <w:t>locally</w:t>
      </w:r>
      <w:r>
        <w:t xml:space="preserve"> for a certain amount of time, </w:t>
      </w:r>
      <w:r w:rsidR="008A0521">
        <w:t>so that the Get-</w:t>
      </w:r>
      <w:proofErr w:type="spellStart"/>
      <w:r w:rsidR="008A0521">
        <w:t>AutomationAsset</w:t>
      </w:r>
      <w:proofErr w:type="spellEnd"/>
      <w:r w:rsidR="008A0521">
        <w:t xml:space="preserve"> </w:t>
      </w:r>
      <w:proofErr w:type="spellStart"/>
      <w:r w:rsidR="008A0521">
        <w:t>runbook</w:t>
      </w:r>
      <w:proofErr w:type="spellEnd"/>
      <w:r w:rsidR="008A0521">
        <w:t xml:space="preserve"> is only actually run for an asset if its cached value has expired or does not exist. </w:t>
      </w:r>
      <w:commentRangeStart w:id="26"/>
      <w:r w:rsidR="008A0521">
        <w:t>This mean</w:t>
      </w:r>
      <w:r w:rsidR="00B66CC7">
        <w:t>s</w:t>
      </w:r>
      <w:r w:rsidR="008A0521">
        <w:t xml:space="preserve"> instead of Get-</w:t>
      </w:r>
      <w:proofErr w:type="spellStart"/>
      <w:r w:rsidR="008A0521">
        <w:t>AutomationAsset</w:t>
      </w:r>
      <w:proofErr w:type="spellEnd"/>
      <w:r w:rsidR="008A0521">
        <w:t xml:space="preserve"> having to run every time a local </w:t>
      </w:r>
      <w:proofErr w:type="spellStart"/>
      <w:r w:rsidR="008A0521">
        <w:t>runbook</w:t>
      </w:r>
      <w:proofErr w:type="spellEnd"/>
      <w:r w:rsidR="008A0521">
        <w:t xml:space="preserve"> requests a “secret” asset, it can be run much less frequently and the cached asset value is used instead.</w:t>
      </w:r>
      <w:commentRangeEnd w:id="26"/>
      <w:r w:rsidR="00B42914">
        <w:rPr>
          <w:rStyle w:val="CommentReference"/>
        </w:rPr>
        <w:commentReference w:id="26"/>
      </w:r>
    </w:p>
    <w:p w14:paraId="14A6E513" w14:textId="3D87A406" w:rsidR="00DC4239" w:rsidRDefault="00797B2B" w:rsidP="004E370B">
      <w:pPr>
        <w:tabs>
          <w:tab w:val="left" w:pos="6662"/>
        </w:tabs>
      </w:pPr>
      <w:r>
        <w:rPr>
          <w:b/>
          <w:u w:val="single"/>
        </w:rPr>
        <w:t>Note:</w:t>
      </w:r>
      <w:r>
        <w:rPr>
          <w:b/>
        </w:rPr>
        <w:t xml:space="preserve"> </w:t>
      </w:r>
      <w:r w:rsidR="009F5F88">
        <w:t xml:space="preserve">The fact that </w:t>
      </w:r>
      <w:r>
        <w:t>Get-</w:t>
      </w:r>
      <w:proofErr w:type="spellStart"/>
      <w:r>
        <w:t>AutomationAsset</w:t>
      </w:r>
      <w:proofErr w:type="spellEnd"/>
      <w:r w:rsidR="009F5F88">
        <w:t xml:space="preserve"> outputs the serialized values of assets, combined with the fact that this output is </w:t>
      </w:r>
      <w:r w:rsidR="00214C59">
        <w:t xml:space="preserve">in </w:t>
      </w:r>
      <w:r w:rsidR="009F5F88">
        <w:t xml:space="preserve">plain text, means that when this </w:t>
      </w:r>
      <w:proofErr w:type="spellStart"/>
      <w:r w:rsidR="009F5F88">
        <w:t>runbook</w:t>
      </w:r>
      <w:proofErr w:type="spellEnd"/>
      <w:r w:rsidR="009F5F88">
        <w:t xml:space="preserve"> runs it is possible for someone with access to </w:t>
      </w:r>
      <w:r w:rsidR="004E370B">
        <w:t>the Azure Automation account</w:t>
      </w:r>
      <w:r w:rsidR="009F5F88">
        <w:t xml:space="preserve"> to</w:t>
      </w:r>
      <w:r w:rsidR="004E370B">
        <w:t xml:space="preserve"> see the values of “secret”</w:t>
      </w:r>
      <w:r w:rsidR="009F5F88">
        <w:t xml:space="preserve"> assets</w:t>
      </w:r>
      <w:r w:rsidR="00A6455B">
        <w:t>,</w:t>
      </w:r>
      <w:r w:rsidR="00A83CE8">
        <w:t xml:space="preserve"> </w:t>
      </w:r>
      <w:r w:rsidR="00A6455B">
        <w:t xml:space="preserve">whether they be credentials, encrypted variables, or encrypted connection fields, </w:t>
      </w:r>
      <w:r w:rsidR="00A83CE8">
        <w:t>in the output of Get-</w:t>
      </w:r>
      <w:proofErr w:type="spellStart"/>
      <w:r w:rsidR="00A83CE8">
        <w:t>AutomationAsset’s</w:t>
      </w:r>
      <w:proofErr w:type="spellEnd"/>
      <w:r w:rsidR="00A83CE8">
        <w:t xml:space="preserve"> jobs</w:t>
      </w:r>
      <w:r w:rsidR="009F5F88">
        <w:t>.</w:t>
      </w:r>
      <w:r w:rsidR="000244BE">
        <w:t xml:space="preserve"> </w:t>
      </w:r>
      <w:r w:rsidR="00F932DB">
        <w:t>In addition, the secrets cache mentioned above uses a</w:t>
      </w:r>
      <w:r w:rsidR="00364439">
        <w:t xml:space="preserve"> plain-text</w:t>
      </w:r>
      <w:r w:rsidR="00F932DB">
        <w:t xml:space="preserve"> user-level environment variable as the cache, and this environment variable is not automatically cleared (Reset-</w:t>
      </w:r>
      <w:proofErr w:type="spellStart"/>
      <w:r w:rsidR="00F932DB">
        <w:t>AzureAutomationAuthoringToolkitSecretsCache</w:t>
      </w:r>
      <w:proofErr w:type="spellEnd"/>
      <w:r w:rsidR="00F932DB">
        <w:t xml:space="preserve"> </w:t>
      </w:r>
      <w:r w:rsidR="00364439">
        <w:t xml:space="preserve">can be used </w:t>
      </w:r>
      <w:r w:rsidR="00F932DB">
        <w:t>to clear it)</w:t>
      </w:r>
      <w:r w:rsidR="00364439">
        <w:t>, so anyone logged in as th</w:t>
      </w:r>
      <w:r w:rsidR="002F40DF">
        <w:t>is</w:t>
      </w:r>
      <w:r w:rsidR="00364439">
        <w:t xml:space="preserve"> user or an admin to the local box could see the</w:t>
      </w:r>
      <w:r w:rsidR="002F40DF">
        <w:t xml:space="preserve"> asset values in this cache,</w:t>
      </w:r>
      <w:r w:rsidR="00364439">
        <w:t xml:space="preserve"> if they know where to look.</w:t>
      </w:r>
      <w:r w:rsidR="00F932DB">
        <w:t xml:space="preserve"> </w:t>
      </w:r>
      <w:r w:rsidR="000244BE">
        <w:t xml:space="preserve">For </w:t>
      </w:r>
      <w:r w:rsidR="00364439">
        <w:t>these</w:t>
      </w:r>
      <w:r w:rsidR="00364439">
        <w:t xml:space="preserve"> </w:t>
      </w:r>
      <w:r w:rsidR="000244BE">
        <w:t>reason</w:t>
      </w:r>
      <w:r w:rsidR="00364439">
        <w:t>s</w:t>
      </w:r>
      <w:r w:rsidR="000244BE">
        <w:t>,</w:t>
      </w:r>
      <w:r w:rsidR="0038479C">
        <w:t xml:space="preserve"> the </w:t>
      </w:r>
      <w:proofErr w:type="spellStart"/>
      <w:r w:rsidR="0038479C" w:rsidRPr="001259A1">
        <w:rPr>
          <w:b/>
        </w:rPr>
        <w:t>AllowGrabSecrets</w:t>
      </w:r>
      <w:proofErr w:type="spellEnd"/>
      <w:r w:rsidR="0038479C">
        <w:rPr>
          <w:b/>
        </w:rPr>
        <w:t xml:space="preserve"> </w:t>
      </w:r>
      <w:r w:rsidR="0038479C">
        <w:t xml:space="preserve">setting of the toolkit is set to false by default. If you set </w:t>
      </w:r>
      <w:proofErr w:type="spellStart"/>
      <w:r w:rsidR="0038479C" w:rsidRPr="001259A1">
        <w:rPr>
          <w:b/>
        </w:rPr>
        <w:t>AllowGrabSecrets</w:t>
      </w:r>
      <w:proofErr w:type="spellEnd"/>
      <w:r w:rsidR="0038479C">
        <w:rPr>
          <w:b/>
        </w:rPr>
        <w:t xml:space="preserve"> </w:t>
      </w:r>
      <w:r w:rsidR="0038479C">
        <w:t xml:space="preserve">to true so that secret asset values can be grabbed from Azure Automation and used in local </w:t>
      </w:r>
      <w:proofErr w:type="spellStart"/>
      <w:r w:rsidR="0038479C">
        <w:t>runbooks</w:t>
      </w:r>
      <w:proofErr w:type="spellEnd"/>
      <w:r w:rsidR="0038479C">
        <w:t>, a</w:t>
      </w:r>
      <w:r w:rsidR="000244BE">
        <w:t xml:space="preserve">s a </w:t>
      </w:r>
      <w:r w:rsidR="000244BE">
        <w:rPr>
          <w:b/>
        </w:rPr>
        <w:t>best practice</w:t>
      </w:r>
      <w:r w:rsidR="000244BE">
        <w:t xml:space="preserve"> </w:t>
      </w:r>
      <w:r w:rsidR="0038479C">
        <w:t xml:space="preserve">the Azure Automation Authoring Toolkit </w:t>
      </w:r>
      <w:r w:rsidR="000244BE">
        <w:t xml:space="preserve">should only </w:t>
      </w:r>
      <w:r w:rsidR="003C6E69">
        <w:t xml:space="preserve">be </w:t>
      </w:r>
      <w:r w:rsidR="0038479C">
        <w:t xml:space="preserve">pointed at “test” / non-production automation accounts (via </w:t>
      </w:r>
      <w:proofErr w:type="spellStart"/>
      <w:r w:rsidR="0038479C" w:rsidRPr="008B778E">
        <w:rPr>
          <w:b/>
        </w:rPr>
        <w:t>AutomationAccountName</w:t>
      </w:r>
      <w:proofErr w:type="spellEnd"/>
      <w:r w:rsidR="0038479C">
        <w:t xml:space="preserve">). This is so only </w:t>
      </w:r>
      <w:r w:rsidR="000244BE">
        <w:t>“test” assets</w:t>
      </w:r>
      <w:r w:rsidR="00A83CE8">
        <w:t xml:space="preserve"> (</w:t>
      </w:r>
      <w:r w:rsidR="000244BE">
        <w:t>those that only provide</w:t>
      </w:r>
      <w:r w:rsidR="00A83CE8">
        <w:t xml:space="preserve"> access to “test” systems or con</w:t>
      </w:r>
      <w:r w:rsidR="0038479C">
        <w:t>tain “fake” secret information) have the potential to have their values viewed in plain text</w:t>
      </w:r>
      <w:r w:rsidR="00364439">
        <w:t>.</w:t>
      </w:r>
    </w:p>
    <w:p w14:paraId="28F86A84" w14:textId="77777777" w:rsidR="00C729DB" w:rsidRDefault="00C729DB" w:rsidP="000C3135">
      <w:pPr>
        <w:tabs>
          <w:tab w:val="left" w:pos="6662"/>
        </w:tabs>
        <w:rPr>
          <w:b/>
        </w:rPr>
      </w:pPr>
    </w:p>
    <w:p w14:paraId="024D9B42" w14:textId="2920E71C" w:rsidR="000469BA" w:rsidRDefault="000469BA" w:rsidP="000469BA">
      <w:pPr>
        <w:rPr>
          <w:noProof/>
          <w:u w:val="single"/>
        </w:rPr>
      </w:pPr>
      <w:commentRangeStart w:id="27"/>
      <w:r>
        <w:rPr>
          <w:noProof/>
          <w:u w:val="single"/>
        </w:rPr>
        <w:t>6: Moving between local runbook authoring and Azure Automation</w:t>
      </w:r>
      <w:commentRangeEnd w:id="27"/>
      <w:r w:rsidR="007F53A8">
        <w:rPr>
          <w:rStyle w:val="CommentReference"/>
        </w:rPr>
        <w:commentReference w:id="27"/>
      </w:r>
    </w:p>
    <w:p w14:paraId="3E0D6ADF" w14:textId="49CFBB75" w:rsidR="000469BA" w:rsidRDefault="000469BA" w:rsidP="000469BA">
      <w:pPr>
        <w:rPr>
          <w:noProof/>
        </w:rPr>
      </w:pPr>
      <w:r>
        <w:rPr>
          <w:noProof/>
        </w:rPr>
        <w:t>This one isn’t really a best practice in itself, but a way to use the Azure Automation Authoring Toolkit to make the process of exporting runbooks from Azure Automation, working on them locally, and importing / publishing them back into Azure Automation (described in section “The Process” above)</w:t>
      </w:r>
      <w:del w:id="28" w:author="Alex Stabile" w:date="2015-03-31T21:12:00Z">
        <w:r w:rsidDel="007F53A8">
          <w:rPr>
            <w:noProof/>
          </w:rPr>
          <w:delText>,</w:delText>
        </w:r>
      </w:del>
      <w:r>
        <w:rPr>
          <w:noProof/>
        </w:rPr>
        <w:t xml:space="preserve"> easier. In addition to providing “emulated” versions of the Automation activities locally, the Azure Automation Authoring Toolkit also provides multiple cmdlets to make </w:t>
      </w:r>
      <w:r w:rsidR="00772682">
        <w:rPr>
          <w:noProof/>
        </w:rPr>
        <w:t xml:space="preserve">moving between local runbook </w:t>
      </w:r>
      <w:r w:rsidR="00772682">
        <w:rPr>
          <w:noProof/>
        </w:rPr>
        <w:lastRenderedPageBreak/>
        <w:t>authoring in the ISE, and use of these runbo</w:t>
      </w:r>
      <w:r w:rsidR="00A61124">
        <w:rPr>
          <w:noProof/>
        </w:rPr>
        <w:t xml:space="preserve">oks in Azure Automation, easier. </w:t>
      </w:r>
      <w:commentRangeStart w:id="29"/>
      <w:r w:rsidR="00A61124">
        <w:rPr>
          <w:noProof/>
        </w:rPr>
        <w:t>These cmdlets are Export-AzureAutomationRunbooksToLocal, Import-LocalRunbooksToAzureAutomation, Export-AzureAutomationAssetsToLocal, and Import-LocalAssetsToAzureAutomation.</w:t>
      </w:r>
      <w:commentRangeEnd w:id="29"/>
      <w:r w:rsidR="00A653A0">
        <w:rPr>
          <w:rStyle w:val="CommentReference"/>
        </w:rPr>
        <w:commentReference w:id="29"/>
      </w:r>
    </w:p>
    <w:p w14:paraId="6BC8F17F" w14:textId="77777777" w:rsidR="00DD4B6A" w:rsidRDefault="00DD4B6A" w:rsidP="000469BA">
      <w:pPr>
        <w:rPr>
          <w:noProof/>
        </w:rPr>
      </w:pPr>
    </w:p>
    <w:p w14:paraId="338EF838" w14:textId="6AD0CF4E" w:rsidR="000264ED" w:rsidRDefault="00DD4B6A" w:rsidP="000264ED">
      <w:pPr>
        <w:pStyle w:val="ListParagraph"/>
        <w:numPr>
          <w:ilvl w:val="0"/>
          <w:numId w:val="3"/>
        </w:numPr>
        <w:rPr>
          <w:noProof/>
        </w:rPr>
      </w:pPr>
      <w:r>
        <w:rPr>
          <w:noProof/>
        </w:rPr>
        <w:t>Export-AzureAutomationRunbooksToLocal</w:t>
      </w:r>
    </w:p>
    <w:p w14:paraId="67ADD53A" w14:textId="4663D32E" w:rsidR="000264ED" w:rsidRDefault="000264ED" w:rsidP="000264ED">
      <w:pPr>
        <w:pStyle w:val="ListParagraph"/>
        <w:numPr>
          <w:ilvl w:val="1"/>
          <w:numId w:val="3"/>
        </w:numPr>
        <w:rPr>
          <w:noProof/>
        </w:rPr>
      </w:pPr>
      <w:r>
        <w:rPr>
          <w:noProof/>
        </w:rPr>
        <w:t>This cmdlet will export all, or a named set, of runbooks from the Automation Account the Azure Automation Authoring Toolkit is configured to talk to, to a local folder. This is useful for easily grabbing runbooks in Azure Automation so they can be further developed locally.</w:t>
      </w:r>
    </w:p>
    <w:p w14:paraId="0ED54002" w14:textId="77777777" w:rsidR="000264ED" w:rsidRDefault="000264ED" w:rsidP="000264ED">
      <w:pPr>
        <w:pStyle w:val="ListParagraph"/>
        <w:ind w:left="1440"/>
        <w:rPr>
          <w:noProof/>
        </w:rPr>
      </w:pPr>
    </w:p>
    <w:p w14:paraId="043563CE" w14:textId="33B44F5B" w:rsidR="00DD4B6A" w:rsidRDefault="00DD4B6A" w:rsidP="00DD4B6A">
      <w:pPr>
        <w:pStyle w:val="ListParagraph"/>
        <w:numPr>
          <w:ilvl w:val="0"/>
          <w:numId w:val="3"/>
        </w:numPr>
        <w:rPr>
          <w:noProof/>
        </w:rPr>
      </w:pPr>
      <w:r>
        <w:rPr>
          <w:noProof/>
        </w:rPr>
        <w:t>Import-LocalRunbooksToAzureAutomation</w:t>
      </w:r>
    </w:p>
    <w:p w14:paraId="7EA9622D" w14:textId="295CDCA8" w:rsidR="000264ED" w:rsidRDefault="0098154B" w:rsidP="000264ED">
      <w:pPr>
        <w:pStyle w:val="ListParagraph"/>
        <w:numPr>
          <w:ilvl w:val="1"/>
          <w:numId w:val="3"/>
        </w:numPr>
        <w:rPr>
          <w:noProof/>
        </w:rPr>
      </w:pPr>
      <w:r>
        <w:rPr>
          <w:noProof/>
        </w:rPr>
        <w:t>This cmdlet will import all, or a named set, of local runbooks in the specified local folder into the Automation Account the Azure Automation Authoring Toolkit is configured to talk to. This is useful for easily taking runbooks that have been further developed or created locally and putting them into Azure Automation. If the runbooks should be published once placed into Azure Automation, the c</w:t>
      </w:r>
      <w:bookmarkStart w:id="30" w:name="_GoBack"/>
      <w:bookmarkEnd w:id="30"/>
      <w:r>
        <w:rPr>
          <w:noProof/>
        </w:rPr>
        <w:t>mdlet will also make sure all runbooks are published in an order that allows each runbook to successfully call eachother inline.</w:t>
      </w:r>
      <w:r w:rsidR="000264ED">
        <w:rPr>
          <w:noProof/>
        </w:rPr>
        <w:br/>
      </w:r>
    </w:p>
    <w:p w14:paraId="32442C99" w14:textId="082CF279" w:rsidR="00DD4B6A" w:rsidRDefault="00DD4B6A" w:rsidP="00DD4B6A">
      <w:pPr>
        <w:pStyle w:val="ListParagraph"/>
        <w:numPr>
          <w:ilvl w:val="0"/>
          <w:numId w:val="3"/>
        </w:numPr>
        <w:rPr>
          <w:noProof/>
        </w:rPr>
      </w:pPr>
      <w:r>
        <w:rPr>
          <w:noProof/>
        </w:rPr>
        <w:t>Expo</w:t>
      </w:r>
      <w:r w:rsidR="000264ED">
        <w:rPr>
          <w:noProof/>
        </w:rPr>
        <w:t>rt-AzureAutomationAssetsToLocal</w:t>
      </w:r>
    </w:p>
    <w:p w14:paraId="7BA0C493" w14:textId="5224346F" w:rsidR="000264ED" w:rsidRDefault="002F5C99" w:rsidP="000264ED">
      <w:pPr>
        <w:pStyle w:val="ListParagraph"/>
        <w:numPr>
          <w:ilvl w:val="1"/>
          <w:numId w:val="3"/>
        </w:numPr>
        <w:rPr>
          <w:noProof/>
        </w:rPr>
      </w:pPr>
      <w:commentRangeStart w:id="31"/>
      <w:r>
        <w:rPr>
          <w:noProof/>
        </w:rPr>
        <w:t xml:space="preserve">This cmdlet will export all, or a named set, of assets from the Automation Account the Azure Automation Authoring Toolkit is configured to talk to a local file that matches the schema of the static assets file (StaticAssets.json). This is useful for easily setting up a static assets file to be used by the Azure Automation Authoring Toolkit that contains the assets in the Automation Account the Azure Automation Authoring Toolkit is configured to talk to. </w:t>
      </w:r>
      <w:r w:rsidR="00452FFA">
        <w:rPr>
          <w:noProof/>
        </w:rPr>
        <w:t>If the –IncludeEncryptedAssetNames parameter is specified, a</w:t>
      </w:r>
      <w:r>
        <w:rPr>
          <w:noProof/>
        </w:rPr>
        <w:t xml:space="preserve">ny “secret” assets (credentials, connections, encrypted variables) will be </w:t>
      </w:r>
      <w:r w:rsidR="00452FFA">
        <w:rPr>
          <w:noProof/>
        </w:rPr>
        <w:t>added</w:t>
      </w:r>
      <w:r>
        <w:rPr>
          <w:noProof/>
        </w:rPr>
        <w:t xml:space="preserve"> in the generated static assets file, but will have null as </w:t>
      </w:r>
      <w:r w:rsidR="00452FFA">
        <w:rPr>
          <w:noProof/>
        </w:rPr>
        <w:t>their values, so you must remember to either delete these or fill in their values manually.</w:t>
      </w:r>
      <w:r w:rsidR="000264ED">
        <w:rPr>
          <w:noProof/>
        </w:rPr>
        <w:br/>
      </w:r>
      <w:commentRangeEnd w:id="31"/>
      <w:r w:rsidR="65C0ED96">
        <w:rPr>
          <w:rStyle w:val="CommentReference"/>
        </w:rPr>
        <w:commentReference w:id="31"/>
      </w:r>
    </w:p>
    <w:p w14:paraId="7E96B3D5" w14:textId="3F5ED144" w:rsidR="00DD4B6A" w:rsidRDefault="00DD4B6A" w:rsidP="00DD4B6A">
      <w:pPr>
        <w:pStyle w:val="ListParagraph"/>
        <w:numPr>
          <w:ilvl w:val="0"/>
          <w:numId w:val="3"/>
        </w:numPr>
        <w:rPr>
          <w:noProof/>
        </w:rPr>
      </w:pPr>
      <w:r>
        <w:rPr>
          <w:noProof/>
        </w:rPr>
        <w:t>Import-LocalAssetsToAzureAutomation</w:t>
      </w:r>
    </w:p>
    <w:p w14:paraId="392251B4" w14:textId="51FC7A8A" w:rsidR="003928C7" w:rsidRDefault="00741411" w:rsidP="003928C7">
      <w:pPr>
        <w:pStyle w:val="ListParagraph"/>
        <w:numPr>
          <w:ilvl w:val="1"/>
          <w:numId w:val="3"/>
        </w:numPr>
        <w:rPr>
          <w:noProof/>
        </w:rPr>
      </w:pPr>
      <w:commentRangeStart w:id="32"/>
      <w:r>
        <w:rPr>
          <w:noProof/>
        </w:rPr>
        <w:t xml:space="preserve">This cmdlet will import all, or a named set, of assets defined in the static assets file the Azure Automation Authoring Toolkit is configured to use to the Automation Account the toolkit is configured to talk to. This is useful for easily taking assets that have been modified or created locally and putting them into Azure Automation. </w:t>
      </w:r>
      <w:r w:rsidR="006A75BF">
        <w:rPr>
          <w:noProof/>
        </w:rPr>
        <w:t>If the –NewAssetsOnly parameter is specified, only new assets in the static assets file will be imported to Azure Automation, assets that already exist in Azure Automation will not be updated.</w:t>
      </w:r>
      <w:commentRangeEnd w:id="32"/>
      <w:r w:rsidR="10FD26CC">
        <w:rPr>
          <w:rStyle w:val="CommentReference"/>
        </w:rPr>
        <w:commentReference w:id="32"/>
      </w:r>
    </w:p>
    <w:p w14:paraId="0FBD8285" w14:textId="77777777" w:rsidR="003928C7" w:rsidRDefault="003928C7" w:rsidP="003928C7">
      <w:pPr>
        <w:rPr>
          <w:noProof/>
        </w:rPr>
      </w:pPr>
    </w:p>
    <w:p w14:paraId="66FA81B0" w14:textId="7F0EE033" w:rsidR="00741411" w:rsidRDefault="0005363D" w:rsidP="00741411">
      <w:r>
        <w:t xml:space="preserve">Of course, </w:t>
      </w:r>
      <w:hyperlink r:id="rId55" w:history="1">
        <w:r>
          <w:rPr>
            <w:rStyle w:val="Hyperlink"/>
          </w:rPr>
          <w:t>s</w:t>
        </w:r>
        <w:r w:rsidRPr="00360A20">
          <w:rPr>
            <w:rStyle w:val="Hyperlink"/>
          </w:rPr>
          <w:t>ource control integration</w:t>
        </w:r>
      </w:hyperlink>
      <w:r>
        <w:t xml:space="preserve"> could also be used for syncing </w:t>
      </w:r>
      <w:proofErr w:type="spellStart"/>
      <w:r>
        <w:t>runbooks</w:t>
      </w:r>
      <w:proofErr w:type="spellEnd"/>
      <w:r>
        <w:t xml:space="preserve"> </w:t>
      </w:r>
      <w:r w:rsidR="00671B43">
        <w:t xml:space="preserve">and assets </w:t>
      </w:r>
      <w:r>
        <w:t>between the PS ISE and Azure Automation, but this post won’t detail that.</w:t>
      </w:r>
    </w:p>
    <w:p w14:paraId="5A4A6E3C" w14:textId="77777777" w:rsidR="00741411" w:rsidRPr="00741411" w:rsidRDefault="00741411" w:rsidP="00741411"/>
    <w:p w14:paraId="3F8DF3EF" w14:textId="36499C29" w:rsidR="0043716F" w:rsidRDefault="0043716F" w:rsidP="000C3135">
      <w:pPr>
        <w:tabs>
          <w:tab w:val="left" w:pos="6662"/>
        </w:tabs>
        <w:rPr>
          <w:b/>
        </w:rPr>
      </w:pPr>
      <w:r>
        <w:rPr>
          <w:b/>
        </w:rPr>
        <w:lastRenderedPageBreak/>
        <w:t>Summary</w:t>
      </w:r>
    </w:p>
    <w:p w14:paraId="1E52708B" w14:textId="056B4254" w:rsidR="00D501AA" w:rsidRDefault="0087442D" w:rsidP="000C3135">
      <w:pPr>
        <w:tabs>
          <w:tab w:val="left" w:pos="6662"/>
        </w:tabs>
      </w:pPr>
      <w:r>
        <w:t xml:space="preserve">If you’re one of those folks who loves the PowerShell ISE, you should now have the knowledge and tools </w:t>
      </w:r>
      <w:r w:rsidR="00D501AA">
        <w:t xml:space="preserve">you’ll need </w:t>
      </w:r>
      <w:r>
        <w:t xml:space="preserve">to successfully write </w:t>
      </w:r>
      <w:r w:rsidR="00D501AA">
        <w:t xml:space="preserve">and test </w:t>
      </w:r>
      <w:r>
        <w:t xml:space="preserve">your </w:t>
      </w:r>
      <w:r w:rsidR="00FA1634">
        <w:t xml:space="preserve">Azure Automation </w:t>
      </w:r>
      <w:proofErr w:type="spellStart"/>
      <w:r>
        <w:t>runbooks</w:t>
      </w:r>
      <w:proofErr w:type="spellEnd"/>
      <w:r>
        <w:t xml:space="preserve"> there</w:t>
      </w:r>
      <w:r w:rsidR="002C0D9B">
        <w:t xml:space="preserve"> – and without sacrificing any </w:t>
      </w:r>
      <w:proofErr w:type="spellStart"/>
      <w:r w:rsidR="002C0D9B">
        <w:t>runbook</w:t>
      </w:r>
      <w:proofErr w:type="spellEnd"/>
      <w:r w:rsidR="002C0D9B">
        <w:t xml:space="preserve"> functionalit</w:t>
      </w:r>
      <w:r w:rsidR="00B66CC7">
        <w:t>y!</w:t>
      </w:r>
    </w:p>
    <w:p w14:paraId="2FF5ED8A" w14:textId="77777777" w:rsidR="00D501AA" w:rsidRDefault="00D501AA" w:rsidP="000C3135">
      <w:pPr>
        <w:tabs>
          <w:tab w:val="left" w:pos="6662"/>
        </w:tabs>
      </w:pPr>
    </w:p>
    <w:p w14:paraId="27B1EED1" w14:textId="77777777" w:rsidR="00D501AA" w:rsidRDefault="00D501AA" w:rsidP="000C3135">
      <w:pPr>
        <w:tabs>
          <w:tab w:val="left" w:pos="6662"/>
        </w:tabs>
      </w:pPr>
      <w:r>
        <w:t xml:space="preserve">Until next time, </w:t>
      </w:r>
    </w:p>
    <w:p w14:paraId="2A3E64AD" w14:textId="2D8BB585" w:rsidR="00FE2C9F" w:rsidRDefault="00D501AA" w:rsidP="000C3135">
      <w:pPr>
        <w:tabs>
          <w:tab w:val="left" w:pos="6662"/>
        </w:tabs>
      </w:pPr>
      <w:r w:rsidRPr="00C974C1">
        <w:rPr>
          <w:b/>
        </w:rPr>
        <w:t>H</w:t>
      </w:r>
      <w:r>
        <w:rPr>
          <w:b/>
        </w:rPr>
        <w:t xml:space="preserve">appy automating </w:t>
      </w:r>
      <w:r>
        <w:t>(from the PowerShell ISE!)</w:t>
      </w:r>
    </w:p>
    <w:p w14:paraId="408F1428" w14:textId="77777777" w:rsidR="001F7BBA" w:rsidRDefault="001F7BBA" w:rsidP="000C3135">
      <w:pPr>
        <w:tabs>
          <w:tab w:val="left" w:pos="6662"/>
        </w:tabs>
      </w:pPr>
    </w:p>
    <w:p w14:paraId="6D2609EE" w14:textId="77777777" w:rsidR="001F7BBA" w:rsidRDefault="001F7BBA" w:rsidP="000C3135">
      <w:pPr>
        <w:tabs>
          <w:tab w:val="left" w:pos="6662"/>
        </w:tabs>
        <w:rPr>
          <w:rFonts w:ascii="Segoe UI" w:hAnsi="Segoe UI" w:cs="Segoe UI"/>
          <w:color w:val="666666"/>
          <w:sz w:val="21"/>
          <w:szCs w:val="21"/>
          <w:shd w:val="clear" w:color="auto" w:fill="FFFFFF"/>
        </w:rPr>
      </w:pPr>
      <w:r>
        <w:rPr>
          <w:rFonts w:ascii="Segoe UI" w:hAnsi="Segoe UI" w:cs="Segoe UI"/>
          <w:color w:val="666666"/>
          <w:sz w:val="21"/>
          <w:szCs w:val="21"/>
          <w:shd w:val="clear" w:color="auto" w:fill="FFFFFF"/>
        </w:rPr>
        <w:t>Just getting started with Azure Automation? Learn about the service</w:t>
      </w:r>
      <w:r>
        <w:rPr>
          <w:rStyle w:val="apple-converted-space"/>
          <w:rFonts w:ascii="Segoe UI" w:hAnsi="Segoe UI" w:cs="Segoe UI"/>
          <w:color w:val="666666"/>
          <w:sz w:val="21"/>
          <w:szCs w:val="21"/>
          <w:shd w:val="clear" w:color="auto" w:fill="FFFFFF"/>
        </w:rPr>
        <w:t> </w:t>
      </w:r>
      <w:hyperlink r:id="rId56" w:tgtFrame="_blank" w:history="1">
        <w:r>
          <w:rPr>
            <w:rStyle w:val="Hyperlink"/>
            <w:rFonts w:ascii="Segoe UI" w:hAnsi="Segoe UI" w:cs="Segoe UI"/>
            <w:color w:val="00ABEC"/>
            <w:sz w:val="21"/>
            <w:szCs w:val="21"/>
            <w:u w:val="none"/>
            <w:shd w:val="clear" w:color="auto" w:fill="FFFFFF"/>
          </w:rPr>
          <w:t>here</w:t>
        </w:r>
      </w:hyperlink>
      <w:r>
        <w:rPr>
          <w:rFonts w:ascii="Segoe UI" w:hAnsi="Segoe UI" w:cs="Segoe UI"/>
          <w:color w:val="666666"/>
          <w:sz w:val="21"/>
          <w:szCs w:val="21"/>
          <w:shd w:val="clear" w:color="auto" w:fill="FFFFFF"/>
        </w:rPr>
        <w:t>, and follow Azure Automation on</w:t>
      </w:r>
      <w:r>
        <w:rPr>
          <w:rStyle w:val="apple-converted-space"/>
          <w:rFonts w:ascii="Segoe UI" w:hAnsi="Segoe UI" w:cs="Segoe UI"/>
          <w:color w:val="666666"/>
          <w:sz w:val="21"/>
          <w:szCs w:val="21"/>
          <w:shd w:val="clear" w:color="auto" w:fill="FFFFFF"/>
        </w:rPr>
        <w:t> </w:t>
      </w:r>
      <w:hyperlink r:id="rId57" w:tgtFrame="_blank" w:history="1">
        <w:r>
          <w:rPr>
            <w:rStyle w:val="Hyperlink"/>
            <w:rFonts w:ascii="Segoe UI" w:hAnsi="Segoe UI" w:cs="Segoe UI"/>
            <w:color w:val="00ABEC"/>
            <w:sz w:val="21"/>
            <w:szCs w:val="21"/>
            <w:u w:val="none"/>
            <w:shd w:val="clear" w:color="auto" w:fill="FFFFFF"/>
          </w:rPr>
          <w:t>Twitter</w:t>
        </w:r>
      </w:hyperlink>
      <w:r>
        <w:rPr>
          <w:rFonts w:ascii="Segoe UI" w:hAnsi="Segoe UI" w:cs="Segoe UI"/>
          <w:color w:val="666666"/>
          <w:sz w:val="21"/>
          <w:szCs w:val="21"/>
          <w:shd w:val="clear" w:color="auto" w:fill="FFFFFF"/>
        </w:rPr>
        <w:t xml:space="preserve">. </w:t>
      </w:r>
    </w:p>
    <w:p w14:paraId="4C051AA6" w14:textId="09F2E1BD" w:rsidR="001F7BBA" w:rsidRPr="0070359C" w:rsidRDefault="00603551" w:rsidP="00603551">
      <w:pPr>
        <w:tabs>
          <w:tab w:val="left" w:pos="6662"/>
        </w:tabs>
      </w:pPr>
      <w:r>
        <w:t xml:space="preserve">Looking to engage with the Azure Automation engineering team on upcoming features? Fill out our </w:t>
      </w:r>
      <w:hyperlink r:id="rId58" w:history="1">
        <w:r>
          <w:rPr>
            <w:rStyle w:val="Hyperlink"/>
          </w:rPr>
          <w:t>short survey</w:t>
        </w:r>
      </w:hyperlink>
      <w:r>
        <w:t xml:space="preserve"> and we’ll be in touch.</w:t>
      </w:r>
    </w:p>
    <w:sectPr w:rsidR="001F7BBA" w:rsidRPr="007035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Stabile" w:date="2015-03-31T18:18:00Z" w:initials="AS">
    <w:p w14:paraId="6083F148" w14:textId="7DCEEE24" w:rsidR="00B64990" w:rsidRDefault="00B64990">
      <w:pPr>
        <w:pStyle w:val="CommentText"/>
      </w:pPr>
      <w:r>
        <w:rPr>
          <w:rStyle w:val="CommentReference"/>
        </w:rPr>
        <w:annotationRef/>
      </w:r>
      <w:r>
        <w:t>Long sentence, this is my best attempt at making it more readable with minimal changes</w:t>
      </w:r>
    </w:p>
  </w:comment>
  <w:comment w:id="1" w:author="Alex Stabile" w:date="2015-03-31T18:37:00Z" w:initials="AS">
    <w:p w14:paraId="77296229" w14:textId="77777777" w:rsidR="00B64990" w:rsidRDefault="00B64990">
      <w:pPr>
        <w:pStyle w:val="CommentText"/>
      </w:pPr>
      <w:r>
        <w:rPr>
          <w:rStyle w:val="CommentReference"/>
        </w:rPr>
        <w:annotationRef/>
      </w:r>
      <w:r>
        <w:t>The two clauses in this sentence sound like they’re talking about the same thing. What is the Azure Automation “</w:t>
      </w:r>
      <w:proofErr w:type="spellStart"/>
      <w:r>
        <w:t>runbook</w:t>
      </w:r>
      <w:proofErr w:type="spellEnd"/>
      <w:r>
        <w:t xml:space="preserve"> authoring tool” you mention? The portal? The toolkit module? </w:t>
      </w:r>
    </w:p>
    <w:p w14:paraId="5967AE03" w14:textId="0ABA5698" w:rsidR="00B64990" w:rsidRDefault="00B64990">
      <w:pPr>
        <w:pStyle w:val="CommentText"/>
      </w:pPr>
      <w:r>
        <w:t xml:space="preserve">Also, the processes you describe below involve the PowerShell ISE, so I don’t see how this is happening “before we discuss authoring </w:t>
      </w:r>
      <w:proofErr w:type="spellStart"/>
      <w:r>
        <w:t>runbooks</w:t>
      </w:r>
      <w:proofErr w:type="spellEnd"/>
      <w:r>
        <w:t xml:space="preserve"> in the PowerShell ISE”</w:t>
      </w:r>
    </w:p>
  </w:comment>
  <w:comment w:id="2" w:author="Alex Stabile" w:date="2015-03-31T18:47:00Z" w:initials="AS">
    <w:p w14:paraId="2489FEF2" w14:textId="50E98C9A" w:rsidR="00B64990" w:rsidRDefault="00B64990">
      <w:pPr>
        <w:pStyle w:val="CommentText"/>
      </w:pPr>
      <w:r>
        <w:rPr>
          <w:rStyle w:val="CommentReference"/>
        </w:rPr>
        <w:annotationRef/>
      </w:r>
      <w:r>
        <w:t>Because this post is so long, I’m going to be aggressive about suggesting cuts. This section is conceptually very simple but takes up a lot of space. I bet you could cover what you need to in a few sentences + a screenshot, rather than a few paragraphs.</w:t>
      </w:r>
    </w:p>
  </w:comment>
  <w:comment w:id="3" w:author="Joe Levy" w:date="2015-02-12T10:16:00Z" w:initials="JL">
    <w:p w14:paraId="4DEFCCCC" w14:textId="2E0E72CC" w:rsidR="00B64990" w:rsidRDefault="00B64990">
      <w:pPr>
        <w:pStyle w:val="CommentText"/>
      </w:pPr>
      <w:r>
        <w:rPr>
          <w:rStyle w:val="CommentReference"/>
        </w:rPr>
        <w:annotationRef/>
      </w:r>
      <w:r>
        <w:t>Replace screenshots</w:t>
      </w:r>
    </w:p>
  </w:comment>
  <w:comment w:id="4" w:author="Alex Stabile" w:date="2015-03-31T20:15:00Z" w:initials="AS">
    <w:p w14:paraId="224232CD" w14:textId="05A03454" w:rsidR="00B64990" w:rsidRDefault="00B64990">
      <w:pPr>
        <w:pStyle w:val="CommentText"/>
      </w:pPr>
      <w:r>
        <w:rPr>
          <w:rStyle w:val="CommentReference"/>
        </w:rPr>
        <w:annotationRef/>
      </w:r>
      <w:r>
        <w:t>I thought we had fixed this? Is there still a bug open on it?</w:t>
      </w:r>
    </w:p>
  </w:comment>
  <w:comment w:id="6" w:author="Alex Stabile" w:date="2015-03-31T20:18:00Z" w:initials="AS">
    <w:p w14:paraId="47F114F3" w14:textId="75019133" w:rsidR="00B64990" w:rsidRDefault="00B64990">
      <w:pPr>
        <w:pStyle w:val="CommentText"/>
      </w:pPr>
      <w:r>
        <w:rPr>
          <w:rStyle w:val="CommentReference"/>
        </w:rPr>
        <w:annotationRef/>
      </w:r>
      <w:r>
        <w:t>Because you provide a clear example, I think much of the above explanation of the scenario could be cut down</w:t>
      </w:r>
    </w:p>
  </w:comment>
  <w:comment w:id="7" w:author="Alex Stabile" w:date="2015-03-31T20:19:00Z" w:initials="AS">
    <w:p w14:paraId="582C56AC" w14:textId="17FBD0C5" w:rsidR="00B64990" w:rsidRDefault="00B64990">
      <w:pPr>
        <w:pStyle w:val="CommentText"/>
      </w:pPr>
      <w:r>
        <w:rPr>
          <w:rStyle w:val="CommentReference"/>
        </w:rPr>
        <w:annotationRef/>
      </w:r>
      <w:r>
        <w:t xml:space="preserve">Each of these scenarios probably deserves its own </w:t>
      </w:r>
      <w:proofErr w:type="spellStart"/>
      <w:r>
        <w:t>subheader</w:t>
      </w:r>
      <w:proofErr w:type="spellEnd"/>
      <w:r>
        <w:t xml:space="preserve"> – it gets difficult to remember where in the structure you are</w:t>
      </w:r>
    </w:p>
  </w:comment>
  <w:comment w:id="8" w:author="Alex Stabile" w:date="2015-03-31T20:23:00Z" w:initials="AS">
    <w:p w14:paraId="78A727F9" w14:textId="20174D5F" w:rsidR="00B64990" w:rsidRDefault="00B64990">
      <w:pPr>
        <w:pStyle w:val="CommentText"/>
      </w:pPr>
      <w:r>
        <w:rPr>
          <w:rStyle w:val="CommentReference"/>
        </w:rPr>
        <w:annotationRef/>
      </w:r>
      <w:r>
        <w:t>Again? Why do we keep putting this off? Now I’m double impatient!</w:t>
      </w:r>
    </w:p>
  </w:comment>
  <w:comment w:id="9" w:author="Alex Stabile" w:date="2015-03-31T20:25:00Z" w:initials="AS">
    <w:p w14:paraId="396D45C3" w14:textId="04C29A85" w:rsidR="00B64990" w:rsidRDefault="00B64990">
      <w:pPr>
        <w:pStyle w:val="CommentText"/>
      </w:pPr>
      <w:r>
        <w:rPr>
          <w:rStyle w:val="CommentReference"/>
        </w:rPr>
        <w:annotationRef/>
      </w:r>
      <w:r>
        <w:t>This sounds like it could be the first sentence of the next section. For this section, I think you should get straight into the issue of module parity, and you could use the Azure module as an example after.</w:t>
      </w:r>
    </w:p>
  </w:comment>
  <w:comment w:id="10" w:author="Alex Stabile" w:date="2015-03-31T20:30:00Z" w:initials="AS">
    <w:p w14:paraId="216AD32E" w14:textId="077F13E5" w:rsidR="00B64990" w:rsidRDefault="00B64990">
      <w:pPr>
        <w:pStyle w:val="CommentText"/>
      </w:pPr>
      <w:r>
        <w:rPr>
          <w:rStyle w:val="CommentReference"/>
        </w:rPr>
        <w:annotationRef/>
      </w:r>
      <w:r>
        <w:t xml:space="preserve">Which </w:t>
      </w:r>
      <w:proofErr w:type="spellStart"/>
      <w:r>
        <w:t>cmdlet</w:t>
      </w:r>
      <w:proofErr w:type="spellEnd"/>
      <w:r>
        <w:t>? I know you mean Add-</w:t>
      </w:r>
      <w:proofErr w:type="spellStart"/>
      <w:r>
        <w:t>AzureAccount</w:t>
      </w:r>
      <w:proofErr w:type="spellEnd"/>
      <w:r>
        <w:t xml:space="preserve">, but there are a few </w:t>
      </w:r>
      <w:proofErr w:type="spellStart"/>
      <w:r>
        <w:t>cmdlets</w:t>
      </w:r>
      <w:proofErr w:type="spellEnd"/>
      <w:r>
        <w:t xml:space="preserve"> in the example so it seems ambiguous</w:t>
      </w:r>
    </w:p>
  </w:comment>
  <w:comment w:id="11" w:author="Alex Stabile" w:date="2015-03-31T20:33:00Z" w:initials="AS">
    <w:p w14:paraId="3B77CFE4" w14:textId="09D4727F" w:rsidR="00B64990" w:rsidRDefault="00B64990">
      <w:pPr>
        <w:pStyle w:val="CommentText"/>
      </w:pPr>
      <w:r>
        <w:rPr>
          <w:rStyle w:val="CommentReference"/>
        </w:rPr>
        <w:annotationRef/>
      </w:r>
      <w:r>
        <w:t>I’m not sure I would bring this up yet, since the Toolkit hasn’t yet been discussed at all, and it makes the Toolkit sound less compelling (why does it provide an activity I shouldn’t use?)</w:t>
      </w:r>
    </w:p>
  </w:comment>
  <w:comment w:id="12" w:author="Alex Stabile" w:date="2015-03-31T20:39:00Z" w:initials="AS">
    <w:p w14:paraId="6C9F761A" w14:textId="7CB8AA28" w:rsidR="00B64990" w:rsidRDefault="00B64990">
      <w:pPr>
        <w:pStyle w:val="CommentText"/>
      </w:pPr>
      <w:r>
        <w:rPr>
          <w:rStyle w:val="CommentReference"/>
        </w:rPr>
        <w:annotationRef/>
      </w:r>
      <w:r>
        <w:t>This could probably be the first item in the bulleted list above</w:t>
      </w:r>
    </w:p>
  </w:comment>
  <w:comment w:id="14" w:author="Alex Stabile" w:date="2015-03-31T20:42:00Z" w:initials="AS">
    <w:p w14:paraId="72A690A9" w14:textId="64BF8CDC" w:rsidR="00B64990" w:rsidRDefault="00B64990">
      <w:pPr>
        <w:pStyle w:val="CommentText"/>
      </w:pPr>
      <w:r>
        <w:rPr>
          <w:rStyle w:val="CommentReference"/>
        </w:rPr>
        <w:annotationRef/>
      </w:r>
      <w:r>
        <w:t>This is a nice trick to know about, but it is basically a hack – do we really want to publicize it? I think Eamon expressed some discomfort about this.</w:t>
      </w:r>
    </w:p>
  </w:comment>
  <w:comment w:id="15" w:author="Alex Stabile" w:date="2015-03-31T20:45:00Z" w:initials="AS">
    <w:p w14:paraId="73225B1D" w14:textId="7D3988C9" w:rsidR="00B64990" w:rsidRDefault="00B64990">
      <w:pPr>
        <w:pStyle w:val="CommentText"/>
      </w:pPr>
      <w:r>
        <w:rPr>
          <w:rStyle w:val="CommentReference"/>
        </w:rPr>
        <w:annotationRef/>
      </w:r>
      <w:r>
        <w:t>Again, not sure we should advertise this, especially on the API side…</w:t>
      </w:r>
    </w:p>
  </w:comment>
  <w:comment w:id="16" w:author="Alex Stabile" w:date="2015-03-31T20:50:00Z" w:initials="AS">
    <w:p w14:paraId="7D16F98F" w14:textId="791C4436" w:rsidR="00B64990" w:rsidRDefault="00B64990">
      <w:pPr>
        <w:pStyle w:val="CommentText"/>
      </w:pPr>
      <w:r>
        <w:rPr>
          <w:rStyle w:val="CommentReference"/>
        </w:rPr>
        <w:annotationRef/>
      </w:r>
      <w:r>
        <w:t>I’m not sure the full, detailed example below is necessary to make this point. You could probably just show the error message you’ll get if you try to call one of the Automation activities.</w:t>
      </w:r>
    </w:p>
  </w:comment>
  <w:comment w:id="17" w:author="Joe Levy" w:date="2015-02-13T11:13:00Z" w:initials="JL">
    <w:p w14:paraId="6FB44A65" w14:textId="1EFA492C" w:rsidR="00B64990" w:rsidRDefault="00B64990">
      <w:pPr>
        <w:pStyle w:val="CommentText"/>
      </w:pPr>
      <w:r>
        <w:rPr>
          <w:rStyle w:val="CommentReference"/>
        </w:rPr>
        <w:annotationRef/>
      </w:r>
      <w:r>
        <w:t>Update screenshot</w:t>
      </w:r>
    </w:p>
  </w:comment>
  <w:comment w:id="18" w:author="Alex Stabile" w:date="2015-03-31T20:51:00Z" w:initials="AS">
    <w:p w14:paraId="4C71B6FD" w14:textId="49E18106" w:rsidR="00B64990" w:rsidRDefault="00B64990">
      <w:pPr>
        <w:pStyle w:val="CommentText"/>
      </w:pPr>
      <w:r>
        <w:rPr>
          <w:rStyle w:val="CommentReference"/>
        </w:rPr>
        <w:annotationRef/>
      </w:r>
      <w:r>
        <w:t>Aha!</w:t>
      </w:r>
    </w:p>
  </w:comment>
  <w:comment w:id="19" w:author="Alex Stabile" w:date="2015-03-31T20:52:00Z" w:initials="AS">
    <w:p w14:paraId="3B92876A" w14:textId="77777777" w:rsidR="00B64990" w:rsidRDefault="00B64990">
      <w:pPr>
        <w:pStyle w:val="CommentText"/>
      </w:pPr>
      <w:r>
        <w:rPr>
          <w:rStyle w:val="CommentReference"/>
        </w:rPr>
        <w:annotationRef/>
      </w:r>
      <w:r>
        <w:t>I think discussion of the Toolkit warrants its own section, with a very loud, obvious header to help readers who are trying to skim through (not that I was</w:t>
      </w:r>
      <w:proofErr w:type="gramStart"/>
      <w:r>
        <w:t xml:space="preserve">! </w:t>
      </w:r>
      <w:proofErr w:type="gramEnd"/>
      <w:r>
        <w:sym w:font="Wingdings" w:char="F04A"/>
      </w:r>
      <w:r>
        <w:t>).</w:t>
      </w:r>
      <w:r>
        <w:br/>
      </w:r>
    </w:p>
    <w:p w14:paraId="6B1F9839" w14:textId="7F61AEB1" w:rsidR="00B64990" w:rsidRDefault="00B64990">
      <w:pPr>
        <w:pStyle w:val="CommentText"/>
      </w:pPr>
      <w:r>
        <w:t>As it’s currently laid out, you have basically snuck in a discussion of the Toolkit after 13 pages of introduction, in a post whose introductory paragraph led me to believe I would be reading almost exclusively about this Toolkit.</w:t>
      </w:r>
    </w:p>
  </w:comment>
  <w:comment w:id="20" w:author="Alex Stabile" w:date="2015-03-31T20:58:00Z" w:initials="AS">
    <w:p w14:paraId="28A53276" w14:textId="4EAAF845" w:rsidR="00B64990" w:rsidRDefault="00B64990">
      <w:pPr>
        <w:pStyle w:val="CommentText"/>
      </w:pPr>
      <w:r>
        <w:rPr>
          <w:rStyle w:val="CommentReference"/>
        </w:rPr>
        <w:annotationRef/>
      </w:r>
      <w:r>
        <w:t>What other things? I think we need a very brief/reference-able outline of exactly what the Toolkit does</w:t>
      </w:r>
    </w:p>
  </w:comment>
  <w:comment w:id="21" w:author="Joe Levy" w:date="2015-03-15T23:06:00Z" w:initials="JL">
    <w:p w14:paraId="08C009D6" w14:textId="260C9F10" w:rsidR="00B64990" w:rsidRDefault="00B64990">
      <w:pPr>
        <w:pStyle w:val="CommentText"/>
      </w:pPr>
      <w:r>
        <w:rPr>
          <w:rStyle w:val="CommentReference"/>
        </w:rPr>
        <w:annotationRef/>
      </w:r>
      <w:r>
        <w:t xml:space="preserve">Update screenshot for missing fields, maybe better </w:t>
      </w:r>
      <w:proofErr w:type="spellStart"/>
      <w:r>
        <w:t>json</w:t>
      </w:r>
      <w:proofErr w:type="spellEnd"/>
      <w:r>
        <w:t xml:space="preserve"> editor</w:t>
      </w:r>
    </w:p>
  </w:comment>
  <w:comment w:id="22" w:author="Alex Stabile" w:date="2015-03-31T21:00:00Z" w:initials="AS">
    <w:p w14:paraId="5C5B2A23" w14:textId="19A8E429" w:rsidR="00B64990" w:rsidRDefault="00B64990">
      <w:pPr>
        <w:pStyle w:val="CommentText"/>
      </w:pPr>
      <w:r>
        <w:rPr>
          <w:rStyle w:val="CommentReference"/>
        </w:rPr>
        <w:annotationRef/>
      </w:r>
      <w:r>
        <w:t>I think you can only get away with “more on that below” so many times</w:t>
      </w:r>
    </w:p>
  </w:comment>
  <w:comment w:id="23" w:author="Joe Levy" w:date="2015-03-16T00:00:00Z" w:initials="JL">
    <w:p w14:paraId="0481A5F3" w14:textId="1FA90DC8" w:rsidR="00B64990" w:rsidRDefault="00B64990">
      <w:pPr>
        <w:pStyle w:val="CommentText"/>
      </w:pPr>
      <w:r>
        <w:rPr>
          <w:rStyle w:val="CommentReference"/>
        </w:rPr>
        <w:annotationRef/>
      </w:r>
      <w:r>
        <w:t xml:space="preserve">Update screenshot for missing fields, maybe better </w:t>
      </w:r>
      <w:proofErr w:type="spellStart"/>
      <w:r>
        <w:t>json</w:t>
      </w:r>
      <w:proofErr w:type="spellEnd"/>
      <w:r>
        <w:t xml:space="preserve"> editor</w:t>
      </w:r>
    </w:p>
  </w:comment>
  <w:comment w:id="24" w:author="Joe Levy" w:date="2015-03-31T17:04:00Z" w:initials="JL">
    <w:p w14:paraId="14BBDE8F" w14:textId="14BBDE8F" w:rsidR="00B64990" w:rsidRDefault="00B64990">
      <w:pPr>
        <w:pStyle w:val="CommentText"/>
      </w:pPr>
      <w:r>
        <w:rPr>
          <w:rStyle w:val="CommentReference"/>
        </w:rPr>
        <w:annotationRef/>
      </w:r>
      <w:proofErr w:type="gramStart"/>
      <w:r>
        <w:t>ex</w:t>
      </w:r>
      <w:proofErr w:type="gramEnd"/>
      <w:r>
        <w:t>, modules support.</w:t>
      </w:r>
    </w:p>
  </w:comment>
  <w:comment w:id="26" w:author="Alex Stabile" w:date="2015-03-31T21:07:00Z" w:initials="AS">
    <w:p w14:paraId="05B48129" w14:textId="38D49C60" w:rsidR="00B64990" w:rsidRDefault="00B64990">
      <w:pPr>
        <w:pStyle w:val="CommentText"/>
      </w:pPr>
      <w:r>
        <w:rPr>
          <w:rStyle w:val="CommentReference"/>
        </w:rPr>
        <w:annotationRef/>
      </w:r>
      <w:r>
        <w:t>Redundant</w:t>
      </w:r>
    </w:p>
  </w:comment>
  <w:comment w:id="27" w:author="Alex Stabile" w:date="2015-03-31T21:13:00Z" w:initials="AS">
    <w:p w14:paraId="611963A5" w14:textId="420E5BAD" w:rsidR="00B64990" w:rsidRDefault="00B64990">
      <w:pPr>
        <w:pStyle w:val="CommentText"/>
      </w:pPr>
      <w:r>
        <w:t xml:space="preserve">It sounds like </w:t>
      </w:r>
      <w:r>
        <w:rPr>
          <w:rStyle w:val="CommentReference"/>
        </w:rPr>
        <w:annotationRef/>
      </w:r>
      <w:r>
        <w:t>this section should also be part of a broader Toolkit section</w:t>
      </w:r>
    </w:p>
  </w:comment>
  <w:comment w:id="29" w:author="Alex Stabile" w:date="2015-03-31T21:21:00Z" w:initials="AS">
    <w:p w14:paraId="78EF20B5" w14:textId="44EEB36D" w:rsidR="00B64990" w:rsidRDefault="00B64990">
      <w:pPr>
        <w:pStyle w:val="CommentText"/>
      </w:pPr>
      <w:r>
        <w:rPr>
          <w:rStyle w:val="CommentReference"/>
        </w:rPr>
        <w:annotationRef/>
      </w:r>
      <w:r>
        <w:t xml:space="preserve">I think the Import/Export names on these </w:t>
      </w:r>
      <w:proofErr w:type="spellStart"/>
      <w:r>
        <w:t>cmdlets</w:t>
      </w:r>
      <w:proofErr w:type="spellEnd"/>
      <w:r>
        <w:t xml:space="preserve"> are backwards. If I’m running these </w:t>
      </w:r>
      <w:proofErr w:type="spellStart"/>
      <w:r>
        <w:t>cmdlets</w:t>
      </w:r>
      <w:proofErr w:type="spellEnd"/>
      <w:r>
        <w:t xml:space="preserve"> locally, then “Exporting” means pushing them out to a remote system, i.e. Azure Automation. If I’m pulling Assets out of Azure Automation, then I am “Importing” them. Also, you import things “from” somewhere else “to” here, but export things “from” here “to” somewhere else, so I think the nouns need to flip around or the prepositions need to change as well.</w:t>
      </w:r>
    </w:p>
    <w:p w14:paraId="107B5C4E" w14:textId="77777777" w:rsidR="00B64990" w:rsidRDefault="00B64990">
      <w:pPr>
        <w:pStyle w:val="CommentText"/>
      </w:pPr>
    </w:p>
  </w:comment>
  <w:comment w:id="31" w:author="Joe Levy" w:date="2015-03-31T17:05:00Z" w:initials="JL">
    <w:p w14:paraId="5F3F5426" w14:textId="5F3F5426" w:rsidR="00B64990" w:rsidRDefault="00B64990">
      <w:pPr>
        <w:pStyle w:val="CommentText"/>
      </w:pPr>
      <w:r>
        <w:rPr>
          <w:rStyle w:val="CommentReference"/>
        </w:rPr>
        <w:annotationRef/>
      </w:r>
      <w:proofErr w:type="gramStart"/>
      <w:r>
        <w:t>also</w:t>
      </w:r>
      <w:proofErr w:type="gramEnd"/>
      <w:r>
        <w:t xml:space="preserve"> note that modules will not be pulled down from AA, or put in the assets file.</w:t>
      </w:r>
    </w:p>
  </w:comment>
  <w:comment w:id="32" w:author="Joe Levy" w:date="2015-03-31T17:06:00Z" w:initials="JL">
    <w:p w14:paraId="53301A92" w14:textId="53301A92" w:rsidR="00B64990" w:rsidRDefault="00B64990">
      <w:pPr>
        <w:pStyle w:val="CommentText"/>
      </w:pPr>
      <w:r>
        <w:rPr>
          <w:rStyle w:val="CommentReference"/>
        </w:rPr>
        <w:annotationRef/>
      </w:r>
      <w:r>
        <w:t>Add that modules can be imported this way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3F148" w15:done="1"/>
  <w15:commentEx w15:paraId="5967AE03" w15:done="1"/>
  <w15:commentEx w15:paraId="2489FEF2" w15:done="0"/>
  <w15:commentEx w15:paraId="4DEFCCCC" w15:done="0"/>
  <w15:commentEx w15:paraId="224232CD" w15:done="0"/>
  <w15:commentEx w15:paraId="47F114F3" w15:done="0"/>
  <w15:commentEx w15:paraId="582C56AC" w15:done="0"/>
  <w15:commentEx w15:paraId="78A727F9" w15:done="0"/>
  <w15:commentEx w15:paraId="396D45C3" w15:done="0"/>
  <w15:commentEx w15:paraId="216AD32E" w15:done="1"/>
  <w15:commentEx w15:paraId="3B77CFE4" w15:done="0"/>
  <w15:commentEx w15:paraId="6C9F761A" w15:done="0"/>
  <w15:commentEx w15:paraId="72A690A9" w15:done="0"/>
  <w15:commentEx w15:paraId="73225B1D" w15:done="0"/>
  <w15:commentEx w15:paraId="7D16F98F" w15:done="0"/>
  <w15:commentEx w15:paraId="6FB44A65" w15:done="0"/>
  <w15:commentEx w15:paraId="4C71B6FD" w15:done="1"/>
  <w15:commentEx w15:paraId="6B1F9839" w15:done="0"/>
  <w15:commentEx w15:paraId="28A53276" w15:done="1"/>
  <w15:commentEx w15:paraId="08C009D6" w15:done="0"/>
  <w15:commentEx w15:paraId="5C5B2A23" w15:done="1"/>
  <w15:commentEx w15:paraId="0481A5F3" w15:done="0"/>
  <w15:commentEx w15:paraId="14BBDE8F" w15:paraIdParent="0481A5F3" w15:done="0"/>
  <w15:commentEx w15:paraId="05B48129" w15:done="1"/>
  <w15:commentEx w15:paraId="611963A5" w15:done="0"/>
  <w15:commentEx w15:paraId="107B5C4E" w15:done="0"/>
  <w15:commentEx w15:paraId="5F3F5426" w15:done="0"/>
  <w15:commentEx w15:paraId="53301A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4080A"/>
    <w:multiLevelType w:val="hybridMultilevel"/>
    <w:tmpl w:val="D4DA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44BA1"/>
    <w:multiLevelType w:val="hybridMultilevel"/>
    <w:tmpl w:val="5B3C875E"/>
    <w:lvl w:ilvl="0" w:tplc="007A8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D686C"/>
    <w:multiLevelType w:val="hybridMultilevel"/>
    <w:tmpl w:val="90C8E9CE"/>
    <w:lvl w:ilvl="0" w:tplc="55B43D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44194"/>
    <w:multiLevelType w:val="hybridMultilevel"/>
    <w:tmpl w:val="A290DDBA"/>
    <w:lvl w:ilvl="0" w:tplc="3C82DA2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23F6"/>
    <w:multiLevelType w:val="hybridMultilevel"/>
    <w:tmpl w:val="D4DA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Stabile">
    <w15:presenceInfo w15:providerId="AD" w15:userId="S-1-5-21-2127521184-1604012920-1887927527-15126616"/>
  </w15:person>
  <w15:person w15:author="Joe Levy">
    <w15:presenceInfo w15:providerId="AD" w15:userId="S-1-5-21-2127521184-1604012920-1887927527-9940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D7"/>
    <w:rsid w:val="00001B37"/>
    <w:rsid w:val="000021BF"/>
    <w:rsid w:val="00010251"/>
    <w:rsid w:val="000244BE"/>
    <w:rsid w:val="000264ED"/>
    <w:rsid w:val="00044AC2"/>
    <w:rsid w:val="000469BA"/>
    <w:rsid w:val="00046D0A"/>
    <w:rsid w:val="00047A58"/>
    <w:rsid w:val="0005363D"/>
    <w:rsid w:val="000548C1"/>
    <w:rsid w:val="00054E9E"/>
    <w:rsid w:val="000558DF"/>
    <w:rsid w:val="00067460"/>
    <w:rsid w:val="0007045C"/>
    <w:rsid w:val="00082647"/>
    <w:rsid w:val="00084CB9"/>
    <w:rsid w:val="000A0CB3"/>
    <w:rsid w:val="000B5802"/>
    <w:rsid w:val="000B5CFC"/>
    <w:rsid w:val="000C3135"/>
    <w:rsid w:val="000C529B"/>
    <w:rsid w:val="000E7ECC"/>
    <w:rsid w:val="000F1EB9"/>
    <w:rsid w:val="000F27ED"/>
    <w:rsid w:val="000F2839"/>
    <w:rsid w:val="00124A8F"/>
    <w:rsid w:val="001259A1"/>
    <w:rsid w:val="0013229A"/>
    <w:rsid w:val="00137C6B"/>
    <w:rsid w:val="00162B94"/>
    <w:rsid w:val="00177146"/>
    <w:rsid w:val="0018385F"/>
    <w:rsid w:val="001839FB"/>
    <w:rsid w:val="00185AEB"/>
    <w:rsid w:val="001B4B5B"/>
    <w:rsid w:val="001D011A"/>
    <w:rsid w:val="001D4F8D"/>
    <w:rsid w:val="001E5350"/>
    <w:rsid w:val="001F6DC3"/>
    <w:rsid w:val="001F7BBA"/>
    <w:rsid w:val="00202EEC"/>
    <w:rsid w:val="002060EC"/>
    <w:rsid w:val="0021092E"/>
    <w:rsid w:val="00214C59"/>
    <w:rsid w:val="00223C66"/>
    <w:rsid w:val="00223DE8"/>
    <w:rsid w:val="00241A06"/>
    <w:rsid w:val="00256837"/>
    <w:rsid w:val="00261C50"/>
    <w:rsid w:val="00263F73"/>
    <w:rsid w:val="00266AFE"/>
    <w:rsid w:val="002702AB"/>
    <w:rsid w:val="00270E20"/>
    <w:rsid w:val="002737A9"/>
    <w:rsid w:val="00274BB8"/>
    <w:rsid w:val="00276DAC"/>
    <w:rsid w:val="00277105"/>
    <w:rsid w:val="00295CB3"/>
    <w:rsid w:val="002C0D9B"/>
    <w:rsid w:val="002C0EF6"/>
    <w:rsid w:val="002C5E66"/>
    <w:rsid w:val="002D5763"/>
    <w:rsid w:val="002D6064"/>
    <w:rsid w:val="002E11C3"/>
    <w:rsid w:val="002F40DF"/>
    <w:rsid w:val="002F5C99"/>
    <w:rsid w:val="00313D57"/>
    <w:rsid w:val="0032133F"/>
    <w:rsid w:val="00322006"/>
    <w:rsid w:val="003253E9"/>
    <w:rsid w:val="00346A64"/>
    <w:rsid w:val="0035128E"/>
    <w:rsid w:val="003568B9"/>
    <w:rsid w:val="003578D5"/>
    <w:rsid w:val="003579CC"/>
    <w:rsid w:val="00360A20"/>
    <w:rsid w:val="00364439"/>
    <w:rsid w:val="0038096C"/>
    <w:rsid w:val="0038479C"/>
    <w:rsid w:val="003928C7"/>
    <w:rsid w:val="003A3B0B"/>
    <w:rsid w:val="003B5E82"/>
    <w:rsid w:val="003C6E69"/>
    <w:rsid w:val="003D26B8"/>
    <w:rsid w:val="003E017B"/>
    <w:rsid w:val="003F189A"/>
    <w:rsid w:val="004019FA"/>
    <w:rsid w:val="00403C97"/>
    <w:rsid w:val="00414E2A"/>
    <w:rsid w:val="004153C0"/>
    <w:rsid w:val="004172A8"/>
    <w:rsid w:val="0041790B"/>
    <w:rsid w:val="004213B9"/>
    <w:rsid w:val="0043716F"/>
    <w:rsid w:val="00452FFA"/>
    <w:rsid w:val="00453476"/>
    <w:rsid w:val="004731AB"/>
    <w:rsid w:val="0049481B"/>
    <w:rsid w:val="004A01A7"/>
    <w:rsid w:val="004B73A1"/>
    <w:rsid w:val="004C43D0"/>
    <w:rsid w:val="004C48CE"/>
    <w:rsid w:val="004D2F03"/>
    <w:rsid w:val="004D4694"/>
    <w:rsid w:val="004D7FB6"/>
    <w:rsid w:val="004E370B"/>
    <w:rsid w:val="00511E85"/>
    <w:rsid w:val="00513764"/>
    <w:rsid w:val="00534854"/>
    <w:rsid w:val="00540314"/>
    <w:rsid w:val="00553EAE"/>
    <w:rsid w:val="0057286B"/>
    <w:rsid w:val="00580D57"/>
    <w:rsid w:val="00583E94"/>
    <w:rsid w:val="005A0B0D"/>
    <w:rsid w:val="005A0B99"/>
    <w:rsid w:val="005A4F7F"/>
    <w:rsid w:val="005C4F2B"/>
    <w:rsid w:val="005C64A2"/>
    <w:rsid w:val="005D3F9E"/>
    <w:rsid w:val="005D71E8"/>
    <w:rsid w:val="005E4AE9"/>
    <w:rsid w:val="006019DA"/>
    <w:rsid w:val="0060267D"/>
    <w:rsid w:val="00603551"/>
    <w:rsid w:val="006038FB"/>
    <w:rsid w:val="00614AFD"/>
    <w:rsid w:val="00621EE5"/>
    <w:rsid w:val="00624046"/>
    <w:rsid w:val="00635E97"/>
    <w:rsid w:val="006428DC"/>
    <w:rsid w:val="006637E0"/>
    <w:rsid w:val="00666657"/>
    <w:rsid w:val="00671B43"/>
    <w:rsid w:val="00681A4F"/>
    <w:rsid w:val="00690B09"/>
    <w:rsid w:val="006973B8"/>
    <w:rsid w:val="006A75BF"/>
    <w:rsid w:val="006B3B43"/>
    <w:rsid w:val="006C1DE9"/>
    <w:rsid w:val="006C4959"/>
    <w:rsid w:val="006C77A3"/>
    <w:rsid w:val="006E1112"/>
    <w:rsid w:val="006E7C11"/>
    <w:rsid w:val="006F1DFC"/>
    <w:rsid w:val="006F589C"/>
    <w:rsid w:val="0070359C"/>
    <w:rsid w:val="00706B5D"/>
    <w:rsid w:val="007076A4"/>
    <w:rsid w:val="00741411"/>
    <w:rsid w:val="00743EAD"/>
    <w:rsid w:val="00747633"/>
    <w:rsid w:val="00750B3F"/>
    <w:rsid w:val="00752A51"/>
    <w:rsid w:val="00757E8D"/>
    <w:rsid w:val="00770A07"/>
    <w:rsid w:val="007724B2"/>
    <w:rsid w:val="00772682"/>
    <w:rsid w:val="007751CA"/>
    <w:rsid w:val="00775267"/>
    <w:rsid w:val="007844BD"/>
    <w:rsid w:val="007874AE"/>
    <w:rsid w:val="00797B2B"/>
    <w:rsid w:val="007A35E9"/>
    <w:rsid w:val="007C4659"/>
    <w:rsid w:val="007C70AF"/>
    <w:rsid w:val="007D1E15"/>
    <w:rsid w:val="007D619C"/>
    <w:rsid w:val="007E4862"/>
    <w:rsid w:val="007E5DF9"/>
    <w:rsid w:val="007F3FE3"/>
    <w:rsid w:val="007F53A8"/>
    <w:rsid w:val="00800768"/>
    <w:rsid w:val="00815C35"/>
    <w:rsid w:val="00822C84"/>
    <w:rsid w:val="00846B41"/>
    <w:rsid w:val="00861612"/>
    <w:rsid w:val="0087442D"/>
    <w:rsid w:val="00877524"/>
    <w:rsid w:val="00877A10"/>
    <w:rsid w:val="00880694"/>
    <w:rsid w:val="008921AB"/>
    <w:rsid w:val="00896E9D"/>
    <w:rsid w:val="008977A5"/>
    <w:rsid w:val="008A0521"/>
    <w:rsid w:val="008B3A3B"/>
    <w:rsid w:val="008B778E"/>
    <w:rsid w:val="008D4C96"/>
    <w:rsid w:val="008D61FC"/>
    <w:rsid w:val="008E2D74"/>
    <w:rsid w:val="008E65A0"/>
    <w:rsid w:val="009053A7"/>
    <w:rsid w:val="00913AC7"/>
    <w:rsid w:val="00917E2E"/>
    <w:rsid w:val="009208F9"/>
    <w:rsid w:val="00925DDC"/>
    <w:rsid w:val="00933060"/>
    <w:rsid w:val="009374DD"/>
    <w:rsid w:val="00945F17"/>
    <w:rsid w:val="0095214F"/>
    <w:rsid w:val="00973CF1"/>
    <w:rsid w:val="0098154B"/>
    <w:rsid w:val="0098496D"/>
    <w:rsid w:val="00987258"/>
    <w:rsid w:val="009927F7"/>
    <w:rsid w:val="0099337A"/>
    <w:rsid w:val="009A0CFC"/>
    <w:rsid w:val="009A7803"/>
    <w:rsid w:val="009B243A"/>
    <w:rsid w:val="009B36AB"/>
    <w:rsid w:val="009D217D"/>
    <w:rsid w:val="009F5F88"/>
    <w:rsid w:val="00A06859"/>
    <w:rsid w:val="00A26593"/>
    <w:rsid w:val="00A33CEE"/>
    <w:rsid w:val="00A47581"/>
    <w:rsid w:val="00A562A4"/>
    <w:rsid w:val="00A61124"/>
    <w:rsid w:val="00A6455B"/>
    <w:rsid w:val="00A653A0"/>
    <w:rsid w:val="00A66E82"/>
    <w:rsid w:val="00A71614"/>
    <w:rsid w:val="00A81C30"/>
    <w:rsid w:val="00A83CE8"/>
    <w:rsid w:val="00A843EE"/>
    <w:rsid w:val="00A862B9"/>
    <w:rsid w:val="00A94C0C"/>
    <w:rsid w:val="00A95729"/>
    <w:rsid w:val="00AA1CDF"/>
    <w:rsid w:val="00AA260C"/>
    <w:rsid w:val="00AB1F50"/>
    <w:rsid w:val="00AC7571"/>
    <w:rsid w:val="00AD6343"/>
    <w:rsid w:val="00AE4FFF"/>
    <w:rsid w:val="00AF3EFD"/>
    <w:rsid w:val="00AF60F9"/>
    <w:rsid w:val="00B0413A"/>
    <w:rsid w:val="00B16985"/>
    <w:rsid w:val="00B20863"/>
    <w:rsid w:val="00B229FB"/>
    <w:rsid w:val="00B30E61"/>
    <w:rsid w:val="00B32A7E"/>
    <w:rsid w:val="00B370AE"/>
    <w:rsid w:val="00B41A21"/>
    <w:rsid w:val="00B41B7A"/>
    <w:rsid w:val="00B42914"/>
    <w:rsid w:val="00B4547D"/>
    <w:rsid w:val="00B63C7C"/>
    <w:rsid w:val="00B64990"/>
    <w:rsid w:val="00B66CC7"/>
    <w:rsid w:val="00B727FD"/>
    <w:rsid w:val="00B77622"/>
    <w:rsid w:val="00BC357B"/>
    <w:rsid w:val="00BC51C4"/>
    <w:rsid w:val="00BD6214"/>
    <w:rsid w:val="00BE1B35"/>
    <w:rsid w:val="00BE24DF"/>
    <w:rsid w:val="00BE310B"/>
    <w:rsid w:val="00BE3668"/>
    <w:rsid w:val="00BE5647"/>
    <w:rsid w:val="00C0391D"/>
    <w:rsid w:val="00C05B22"/>
    <w:rsid w:val="00C17B9E"/>
    <w:rsid w:val="00C50846"/>
    <w:rsid w:val="00C57444"/>
    <w:rsid w:val="00C71409"/>
    <w:rsid w:val="00C729DB"/>
    <w:rsid w:val="00C7556E"/>
    <w:rsid w:val="00C75849"/>
    <w:rsid w:val="00C8408B"/>
    <w:rsid w:val="00C974C1"/>
    <w:rsid w:val="00CA3EE2"/>
    <w:rsid w:val="00CA4565"/>
    <w:rsid w:val="00CB6D7A"/>
    <w:rsid w:val="00CC4DFB"/>
    <w:rsid w:val="00CC79FF"/>
    <w:rsid w:val="00CD4BBB"/>
    <w:rsid w:val="00CD732C"/>
    <w:rsid w:val="00CE6A8C"/>
    <w:rsid w:val="00CE6D86"/>
    <w:rsid w:val="00CE7013"/>
    <w:rsid w:val="00CF291A"/>
    <w:rsid w:val="00CF499C"/>
    <w:rsid w:val="00CF66B4"/>
    <w:rsid w:val="00D00A67"/>
    <w:rsid w:val="00D36610"/>
    <w:rsid w:val="00D400E3"/>
    <w:rsid w:val="00D501AA"/>
    <w:rsid w:val="00D557E2"/>
    <w:rsid w:val="00D64F00"/>
    <w:rsid w:val="00D741A6"/>
    <w:rsid w:val="00D8666D"/>
    <w:rsid w:val="00DB0886"/>
    <w:rsid w:val="00DB5B2F"/>
    <w:rsid w:val="00DB7014"/>
    <w:rsid w:val="00DC4239"/>
    <w:rsid w:val="00DC5F4D"/>
    <w:rsid w:val="00DD0D8E"/>
    <w:rsid w:val="00DD4B6A"/>
    <w:rsid w:val="00DF09D7"/>
    <w:rsid w:val="00DF7AA6"/>
    <w:rsid w:val="00E02978"/>
    <w:rsid w:val="00E15F61"/>
    <w:rsid w:val="00E2283D"/>
    <w:rsid w:val="00E24AA9"/>
    <w:rsid w:val="00E2774F"/>
    <w:rsid w:val="00E342D0"/>
    <w:rsid w:val="00E352E5"/>
    <w:rsid w:val="00E37893"/>
    <w:rsid w:val="00E4172E"/>
    <w:rsid w:val="00E63F31"/>
    <w:rsid w:val="00E72A42"/>
    <w:rsid w:val="00E763F7"/>
    <w:rsid w:val="00E76A01"/>
    <w:rsid w:val="00E771BA"/>
    <w:rsid w:val="00E84C6C"/>
    <w:rsid w:val="00EB341D"/>
    <w:rsid w:val="00EB5F52"/>
    <w:rsid w:val="00EC3C9D"/>
    <w:rsid w:val="00EE06A7"/>
    <w:rsid w:val="00EE0B39"/>
    <w:rsid w:val="00EE3A0F"/>
    <w:rsid w:val="00EF464C"/>
    <w:rsid w:val="00F0640A"/>
    <w:rsid w:val="00F11788"/>
    <w:rsid w:val="00F12D3A"/>
    <w:rsid w:val="00F16044"/>
    <w:rsid w:val="00F34081"/>
    <w:rsid w:val="00F363E9"/>
    <w:rsid w:val="00F41FA4"/>
    <w:rsid w:val="00F60312"/>
    <w:rsid w:val="00F631B6"/>
    <w:rsid w:val="00F92CD6"/>
    <w:rsid w:val="00F932DB"/>
    <w:rsid w:val="00FA1634"/>
    <w:rsid w:val="00FB63D7"/>
    <w:rsid w:val="00FD5B73"/>
    <w:rsid w:val="00FE2C9F"/>
    <w:rsid w:val="00FF290D"/>
    <w:rsid w:val="10D01A88"/>
    <w:rsid w:val="10FD26CC"/>
    <w:rsid w:val="65C0E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0929"/>
  <w15:docId w15:val="{63FD72A5-8A8D-41D7-A935-E33C83E7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D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F09D7"/>
    <w:rPr>
      <w:color w:val="0563C1" w:themeColor="hyperlink"/>
      <w:u w:val="single"/>
    </w:rPr>
  </w:style>
  <w:style w:type="character" w:styleId="FollowedHyperlink">
    <w:name w:val="FollowedHyperlink"/>
    <w:basedOn w:val="DefaultParagraphFont"/>
    <w:uiPriority w:val="99"/>
    <w:semiHidden/>
    <w:unhideWhenUsed/>
    <w:rsid w:val="00DF09D7"/>
    <w:rPr>
      <w:color w:val="954F72" w:themeColor="followedHyperlink"/>
      <w:u w:val="single"/>
    </w:rPr>
  </w:style>
  <w:style w:type="paragraph" w:styleId="ListParagraph">
    <w:name w:val="List Paragraph"/>
    <w:basedOn w:val="Normal"/>
    <w:uiPriority w:val="34"/>
    <w:qFormat/>
    <w:rsid w:val="006F589C"/>
    <w:pPr>
      <w:ind w:left="720"/>
      <w:contextualSpacing/>
    </w:pPr>
  </w:style>
  <w:style w:type="character" w:styleId="CommentReference">
    <w:name w:val="annotation reference"/>
    <w:basedOn w:val="DefaultParagraphFont"/>
    <w:uiPriority w:val="99"/>
    <w:semiHidden/>
    <w:unhideWhenUsed/>
    <w:rsid w:val="00414E2A"/>
    <w:rPr>
      <w:sz w:val="16"/>
      <w:szCs w:val="16"/>
    </w:rPr>
  </w:style>
  <w:style w:type="paragraph" w:styleId="CommentText">
    <w:name w:val="annotation text"/>
    <w:basedOn w:val="Normal"/>
    <w:link w:val="CommentTextChar"/>
    <w:uiPriority w:val="99"/>
    <w:semiHidden/>
    <w:unhideWhenUsed/>
    <w:rsid w:val="00414E2A"/>
    <w:pPr>
      <w:spacing w:line="240" w:lineRule="auto"/>
    </w:pPr>
    <w:rPr>
      <w:sz w:val="20"/>
      <w:szCs w:val="20"/>
    </w:rPr>
  </w:style>
  <w:style w:type="character" w:customStyle="1" w:styleId="CommentTextChar">
    <w:name w:val="Comment Text Char"/>
    <w:basedOn w:val="DefaultParagraphFont"/>
    <w:link w:val="CommentText"/>
    <w:uiPriority w:val="99"/>
    <w:semiHidden/>
    <w:rsid w:val="00414E2A"/>
    <w:rPr>
      <w:sz w:val="20"/>
      <w:szCs w:val="20"/>
    </w:rPr>
  </w:style>
  <w:style w:type="paragraph" w:styleId="CommentSubject">
    <w:name w:val="annotation subject"/>
    <w:basedOn w:val="CommentText"/>
    <w:next w:val="CommentText"/>
    <w:link w:val="CommentSubjectChar"/>
    <w:uiPriority w:val="99"/>
    <w:semiHidden/>
    <w:unhideWhenUsed/>
    <w:rsid w:val="00414E2A"/>
    <w:rPr>
      <w:b/>
      <w:bCs/>
    </w:rPr>
  </w:style>
  <w:style w:type="character" w:customStyle="1" w:styleId="CommentSubjectChar">
    <w:name w:val="Comment Subject Char"/>
    <w:basedOn w:val="CommentTextChar"/>
    <w:link w:val="CommentSubject"/>
    <w:uiPriority w:val="99"/>
    <w:semiHidden/>
    <w:rsid w:val="00414E2A"/>
    <w:rPr>
      <w:b/>
      <w:bCs/>
      <w:sz w:val="20"/>
      <w:szCs w:val="20"/>
    </w:rPr>
  </w:style>
  <w:style w:type="paragraph" w:styleId="BalloonText">
    <w:name w:val="Balloon Text"/>
    <w:basedOn w:val="Normal"/>
    <w:link w:val="BalloonTextChar"/>
    <w:uiPriority w:val="99"/>
    <w:semiHidden/>
    <w:unhideWhenUsed/>
    <w:rsid w:val="00414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E2A"/>
    <w:rPr>
      <w:rFonts w:ascii="Segoe UI" w:hAnsi="Segoe UI" w:cs="Segoe UI"/>
      <w:sz w:val="18"/>
      <w:szCs w:val="18"/>
    </w:rPr>
  </w:style>
  <w:style w:type="character" w:customStyle="1" w:styleId="apple-converted-space">
    <w:name w:val="apple-converted-space"/>
    <w:basedOn w:val="DefaultParagraphFont"/>
    <w:rsid w:val="001F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811265">
      <w:bodyDiv w:val="1"/>
      <w:marLeft w:val="0"/>
      <w:marRight w:val="0"/>
      <w:marTop w:val="0"/>
      <w:marBottom w:val="0"/>
      <w:divBdr>
        <w:top w:val="none" w:sz="0" w:space="0" w:color="auto"/>
        <w:left w:val="none" w:sz="0" w:space="0" w:color="auto"/>
        <w:bottom w:val="none" w:sz="0" w:space="0" w:color="auto"/>
        <w:right w:val="none" w:sz="0" w:space="0" w:color="auto"/>
      </w:divBdr>
    </w:div>
    <w:div w:id="1361055914">
      <w:bodyDiv w:val="1"/>
      <w:marLeft w:val="0"/>
      <w:marRight w:val="0"/>
      <w:marTop w:val="0"/>
      <w:marBottom w:val="0"/>
      <w:divBdr>
        <w:top w:val="none" w:sz="0" w:space="0" w:color="auto"/>
        <w:left w:val="none" w:sz="0" w:space="0" w:color="auto"/>
        <w:bottom w:val="none" w:sz="0" w:space="0" w:color="auto"/>
        <w:right w:val="none" w:sz="0" w:space="0" w:color="auto"/>
      </w:divBdr>
    </w:div>
    <w:div w:id="1657568155">
      <w:bodyDiv w:val="1"/>
      <w:marLeft w:val="0"/>
      <w:marRight w:val="0"/>
      <w:marTop w:val="0"/>
      <w:marBottom w:val="0"/>
      <w:divBdr>
        <w:top w:val="none" w:sz="0" w:space="0" w:color="auto"/>
        <w:left w:val="none" w:sz="0" w:space="0" w:color="auto"/>
        <w:bottom w:val="none" w:sz="0" w:space="0" w:color="auto"/>
        <w:right w:val="none" w:sz="0" w:space="0" w:color="auto"/>
      </w:divBdr>
    </w:div>
    <w:div w:id="16905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zure.microsoft.com/blog/2014/08/12/azure-automation-runbook-input-output-and-nested-runbooks/" TargetMode="External"/><Relationship Id="rId18" Type="http://schemas.openxmlformats.org/officeDocument/2006/relationships/image" Target="media/image4.png"/><Relationship Id="rId26" Type="http://schemas.openxmlformats.org/officeDocument/2006/relationships/hyperlink" Target="http://azure.microsoft.com/en-us/documentation/articles/install-configure-powershell/" TargetMode="External"/><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yperlink" Target="http://azure.microsoft.com/blog/2014/07/29/getting-started-with-azure-automation-automation-assets-2/" TargetMode="External"/><Relationship Id="rId47" Type="http://schemas.openxmlformats.org/officeDocument/2006/relationships/hyperlink" Target="http://azure.microsoft.com/en-us/documentation/articles/install-configure-powershell/" TargetMode="External"/><Relationship Id="rId50" Type="http://schemas.openxmlformats.org/officeDocument/2006/relationships/image" Target="media/image23.png"/><Relationship Id="rId55" Type="http://schemas.openxmlformats.org/officeDocument/2006/relationships/hyperlink" Target="http://azure.microsoft.com/blog/2014/07/24/azure-automation-integrating-runbook-source-control-using-visual-studio-onlin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azure.microsoft.com/blog/2014/08/27/azure-automation-authenticating-to-azure-using-azure-active-directory/" TargetMode="External"/><Relationship Id="rId41" Type="http://schemas.openxmlformats.org/officeDocument/2006/relationships/hyperlink" Target="http://azure.microsoft.com/blog/2014/08/12/azure-automation-runbook-input-output-and-nested-runbooks/" TargetMode="External"/><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hyperlink" Target="https://technet.microsoft.com/en-us/library/hh849815.aspx"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hyperlink" Target="https://microsoft.qualtrics.com/SE/?SID=SV_0VAgcjc4xF2CDvn" TargetMode="External"/><Relationship Id="rId5" Type="http://schemas.openxmlformats.org/officeDocument/2006/relationships/numbering" Target="numbering.xml"/><Relationship Id="rId15" Type="http://schemas.openxmlformats.org/officeDocument/2006/relationships/hyperlink" Target="http://azure.microsoft.com/en-us/documentation/articles/install-configure-powershell/" TargetMode="External"/><Relationship Id="rId23" Type="http://schemas.openxmlformats.org/officeDocument/2006/relationships/image" Target="media/image9.png"/><Relationship Id="rId28" Type="http://schemas.openxmlformats.org/officeDocument/2006/relationships/hyperlink" Target="https://msdn.microsoft.com/en-us/library/dd878326%28v=vs.85%29.aspx" TargetMode="External"/><Relationship Id="rId36" Type="http://schemas.openxmlformats.org/officeDocument/2006/relationships/image" Target="media/image15.png"/><Relationship Id="rId49" Type="http://schemas.openxmlformats.org/officeDocument/2006/relationships/hyperlink" Target="http://aka.ms/azureautomationauthoringtoolkit" TargetMode="External"/><Relationship Id="rId57" Type="http://schemas.openxmlformats.org/officeDocument/2006/relationships/hyperlink" Target="https://twitter.com/AzureAutomation"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blogs.technet.com/b/gary/archive/2009/07/23/creating-a-ps-credential-from-a-clear-text-password-in-powershell.aspx" TargetMode="External"/><Relationship Id="rId44" Type="http://schemas.openxmlformats.org/officeDocument/2006/relationships/image" Target="media/image21.png"/><Relationship Id="rId52" Type="http://schemas.openxmlformats.org/officeDocument/2006/relationships/image" Target="media/image25.png"/><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azure.microsoft.com/blog/2014/07/03/azure-automation-in-depth-runbook-authoring/" TargetMode="External"/><Relationship Id="rId14" Type="http://schemas.openxmlformats.org/officeDocument/2006/relationships/hyperlink" Target="https://msdn.microsoft.com/en-us/library/dn690259.aspx" TargetMode="External"/><Relationship Id="rId22" Type="http://schemas.openxmlformats.org/officeDocument/2006/relationships/image" Target="media/image8.png"/><Relationship Id="rId27" Type="http://schemas.openxmlformats.org/officeDocument/2006/relationships/hyperlink" Target="https://msdn.microsoft.com/en-us/library/dd878326%28v=vs.85%29.aspx" TargetMode="Externa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hyperlink" Target="http://azure.microsoft.com/en-us/documentation/articles/powershell-install-configure/" TargetMode="External"/><Relationship Id="rId56" Type="http://schemas.openxmlformats.org/officeDocument/2006/relationships/hyperlink" Target="http://aka.ms/Q2p1ap" TargetMode="External"/><Relationship Id="rId8" Type="http://schemas.openxmlformats.org/officeDocument/2006/relationships/webSettings" Target="webSettings.xml"/><Relationship Id="rId51" Type="http://schemas.openxmlformats.org/officeDocument/2006/relationships/image" Target="media/image24.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azure.microsoft.com/blog/2014/07/24/azure-automation-integrating-runbook-source-control-using-visual-studio-online/"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aka.ms/azureautomationauthoringtoolkit"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45271E4351BC4FA40869EB1A8FDB89" ma:contentTypeVersion="3" ma:contentTypeDescription="Create a new document." ma:contentTypeScope="" ma:versionID="a19cea556e2b47a8b0042c178146825a">
  <xsd:schema xmlns:xsd="http://www.w3.org/2001/XMLSchema" xmlns:xs="http://www.w3.org/2001/XMLSchema" xmlns:p="http://schemas.microsoft.com/office/2006/metadata/properties" xmlns:ns2="2844f8d7-3e8f-4439-815c-8ef16d1d1aa9" targetNamespace="http://schemas.microsoft.com/office/2006/metadata/properties" ma:root="true" ma:fieldsID="b2945c05a20f95462130e6349e378c3b" ns2:_="">
    <xsd:import namespace="2844f8d7-3e8f-4439-815c-8ef16d1d1aa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4f8d7-3e8f-4439-815c-8ef16d1d1a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2A78-9613-464F-99A9-3919948D2083}">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844f8d7-3e8f-4439-815c-8ef16d1d1aa9"/>
    <ds:schemaRef ds:uri="http://www.w3.org/XML/1998/namespace"/>
  </ds:schemaRefs>
</ds:datastoreItem>
</file>

<file path=customXml/itemProps2.xml><?xml version="1.0" encoding="utf-8"?>
<ds:datastoreItem xmlns:ds="http://schemas.openxmlformats.org/officeDocument/2006/customXml" ds:itemID="{06EE8CE0-F661-4F30-BB6B-D7B5DAAA72A7}">
  <ds:schemaRefs>
    <ds:schemaRef ds:uri="http://schemas.microsoft.com/sharepoint/v3/contenttype/forms"/>
  </ds:schemaRefs>
</ds:datastoreItem>
</file>

<file path=customXml/itemProps3.xml><?xml version="1.0" encoding="utf-8"?>
<ds:datastoreItem xmlns:ds="http://schemas.openxmlformats.org/officeDocument/2006/customXml" ds:itemID="{E5A7F0ED-91E0-4D58-8646-AB17AD3EB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4f8d7-3e8f-4439-815c-8ef16d1d1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AC4294-673E-4F40-B562-179BC321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Levy</dc:creator>
  <cp:keywords/>
  <dc:description/>
  <cp:lastModifiedBy>Joe Levy</cp:lastModifiedBy>
  <cp:revision>2</cp:revision>
  <dcterms:created xsi:type="dcterms:W3CDTF">2015-06-03T00:27:00Z</dcterms:created>
  <dcterms:modified xsi:type="dcterms:W3CDTF">2015-06-03T00:27:00Z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0x0101005A45271E4351BC4FA40869EB1A8FDB89</vt:lpwstr>
  </property>
</Properties>
</file>